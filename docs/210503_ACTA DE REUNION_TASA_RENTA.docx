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8FEF" w14:textId="0493422B" w:rsidR="004E3CE3" w:rsidRDefault="00565B37">
      <w:pPr>
        <w:rPr>
          <w:ins w:id="0" w:author="SERGIO ACOSTA" w:date="2021-03-18T10:01:00Z"/>
        </w:rPr>
      </w:pPr>
      <w:ins w:id="1" w:author="SERGIO ACOSTA" w:date="2021-03-18T10:02:00Z">
        <w:r>
          <w:t xml:space="preserve">                                                                                                                                                               </w:t>
        </w:r>
      </w:ins>
    </w:p>
    <w:tbl>
      <w:tblPr>
        <w:tblW w:w="9638" w:type="dxa"/>
        <w:tblInd w:w="138" w:type="dxa"/>
        <w:tblLayout w:type="fixed"/>
        <w:tblLook w:val="04A0" w:firstRow="1" w:lastRow="0" w:firstColumn="1" w:lastColumn="0" w:noHBand="0" w:noVBand="1"/>
      </w:tblPr>
      <w:tblGrid>
        <w:gridCol w:w="2082"/>
        <w:gridCol w:w="663"/>
        <w:gridCol w:w="476"/>
        <w:gridCol w:w="527"/>
        <w:gridCol w:w="2913"/>
        <w:gridCol w:w="1560"/>
        <w:gridCol w:w="1417"/>
      </w:tblGrid>
      <w:tr w:rsidR="00F3358C" w:rsidRPr="00340297" w14:paraId="7C46EAC7" w14:textId="77777777" w:rsidTr="2A4A9BE1">
        <w:trPr>
          <w:trHeight w:val="277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570A6B" w14:textId="72797A20" w:rsidR="00B462C7" w:rsidRPr="00340297" w:rsidRDefault="00B462C7">
            <w:pPr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ECHA Y HORA</w:t>
            </w:r>
            <w:r w:rsidR="003342A1" w:rsidRPr="00340297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71CCD" w14:textId="6A092FA6" w:rsidR="00B462C7" w:rsidRPr="00A43B99" w:rsidRDefault="00F3358C" w:rsidP="001A0ED3">
            <w:pPr>
              <w:jc w:val="center"/>
              <w:rPr>
                <w:rFonts w:ascii="Calibri" w:hAnsi="Calibri"/>
                <w:szCs w:val="22"/>
              </w:rPr>
            </w:pPr>
            <w:r w:rsidRPr="00A43B99">
              <w:rPr>
                <w:rFonts w:ascii="Calibri" w:hAnsi="Calibri"/>
                <w:szCs w:val="22"/>
              </w:rPr>
              <w:t>202</w:t>
            </w:r>
            <w:r w:rsidR="0076499F" w:rsidRPr="00A43B99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7688" w14:textId="3EB524DD" w:rsidR="00B462C7" w:rsidRPr="00A43B99" w:rsidRDefault="0076499F" w:rsidP="001A0ED3">
            <w:pPr>
              <w:jc w:val="center"/>
              <w:rPr>
                <w:rFonts w:ascii="Calibri" w:hAnsi="Calibri"/>
                <w:szCs w:val="22"/>
              </w:rPr>
            </w:pPr>
            <w:r w:rsidRPr="00A43B99">
              <w:rPr>
                <w:rFonts w:ascii="Calibri" w:hAnsi="Calibri"/>
                <w:szCs w:val="22"/>
              </w:rPr>
              <w:t>0</w:t>
            </w:r>
            <w:r w:rsidR="000702D3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3FD37" w14:textId="21145CCA" w:rsidR="00B462C7" w:rsidRPr="00A43B99" w:rsidRDefault="000702D3" w:rsidP="00EB4FFA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03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BE98B" w14:textId="6D09A027" w:rsidR="00B462C7" w:rsidRPr="00A43B99" w:rsidRDefault="000702D3" w:rsidP="0028084A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3</w:t>
            </w:r>
            <w:r w:rsidR="00EA7ACC">
              <w:rPr>
                <w:rFonts w:ascii="Calibri" w:hAnsi="Calibri"/>
                <w:szCs w:val="22"/>
              </w:rPr>
              <w:t>:00</w:t>
            </w:r>
            <w:r w:rsidR="0082097E" w:rsidRPr="00A43B99">
              <w:rPr>
                <w:rFonts w:ascii="Calibri" w:hAnsi="Calibri"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p</w:t>
            </w:r>
            <w:r w:rsidR="006D7230" w:rsidRPr="00A43B99">
              <w:rPr>
                <w:rFonts w:ascii="Calibri" w:hAnsi="Calibri"/>
                <w:szCs w:val="22"/>
              </w:rPr>
              <w:t>.</w:t>
            </w:r>
            <w:r w:rsidR="0082097E" w:rsidRPr="00A43B99">
              <w:rPr>
                <w:rFonts w:ascii="Calibri" w:hAnsi="Calibri"/>
                <w:szCs w:val="22"/>
              </w:rPr>
              <w:t>m</w:t>
            </w:r>
            <w:r w:rsidR="00C654FB" w:rsidRPr="00A43B99">
              <w:rPr>
                <w:rFonts w:ascii="Calibri" w:hAnsi="Calibri"/>
                <w:szCs w:val="22"/>
              </w:rP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DF707C" w14:textId="77777777" w:rsidR="00B462C7" w:rsidRPr="00340297" w:rsidRDefault="00B462C7" w:rsidP="003342A1">
            <w:pPr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ACTA N°</w:t>
            </w:r>
            <w:r w:rsidR="003342A1" w:rsidRPr="00340297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B5A4B" w14:textId="70D8501B" w:rsidR="00B462C7" w:rsidRPr="00340297" w:rsidRDefault="00F3358C">
            <w:pPr>
              <w:rPr>
                <w:rFonts w:ascii="Calibri" w:hAnsi="Calibri"/>
                <w:szCs w:val="22"/>
              </w:rPr>
            </w:pPr>
            <w:r w:rsidRPr="00A43B99">
              <w:rPr>
                <w:rFonts w:ascii="Calibri" w:hAnsi="Calibri"/>
                <w:szCs w:val="22"/>
              </w:rPr>
              <w:t>0</w:t>
            </w:r>
            <w:r w:rsidR="00211465">
              <w:rPr>
                <w:rFonts w:ascii="Calibri" w:hAnsi="Calibri"/>
                <w:szCs w:val="22"/>
              </w:rPr>
              <w:t>2</w:t>
            </w:r>
          </w:p>
        </w:tc>
      </w:tr>
      <w:tr w:rsidR="003342A1" w:rsidRPr="00340297" w14:paraId="60142D8D" w14:textId="77777777" w:rsidTr="2A4A9BE1">
        <w:trPr>
          <w:trHeight w:val="277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1174EB" w14:textId="77777777" w:rsidR="00F3358C" w:rsidRPr="00340297" w:rsidRDefault="00F3358C" w:rsidP="00F3358C">
            <w:pPr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LUGAR</w:t>
            </w:r>
            <w:r w:rsidR="003342A1" w:rsidRPr="00340297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45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E3FF2" w14:textId="77777777" w:rsidR="00F3358C" w:rsidRPr="00340297" w:rsidRDefault="00F3358C" w:rsidP="003342A1">
            <w:pPr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szCs w:val="22"/>
              </w:rPr>
              <w:t>Microsoft Teams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B18962" w14:textId="77777777" w:rsidR="00F3358C" w:rsidRPr="00340297" w:rsidRDefault="00F3358C" w:rsidP="003342A1">
            <w:pPr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TIPO DE REUNIÓN</w:t>
            </w:r>
            <w:r w:rsidR="003342A1" w:rsidRPr="00340297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FC489" w14:textId="77777777" w:rsidR="00F3358C" w:rsidRPr="00340297" w:rsidRDefault="00F3358C" w:rsidP="00C24B49">
            <w:pPr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szCs w:val="22"/>
              </w:rPr>
              <w:t>Virtual</w:t>
            </w:r>
          </w:p>
        </w:tc>
      </w:tr>
      <w:tr w:rsidR="003342A1" w:rsidRPr="00340297" w14:paraId="28E0F295" w14:textId="77777777" w:rsidTr="2A4A9BE1">
        <w:trPr>
          <w:trHeight w:val="277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879A9D" w14:textId="77777777" w:rsidR="00F3358C" w:rsidRPr="00340297" w:rsidRDefault="00F3358C" w:rsidP="00F3358C">
            <w:pPr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PONENTE</w:t>
            </w:r>
            <w:r w:rsidR="003342A1" w:rsidRPr="00340297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45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24316" w14:textId="4D113B5C" w:rsidR="00F3358C" w:rsidRPr="00340297" w:rsidRDefault="006527BA" w:rsidP="003342A1">
            <w:pPr>
              <w:ind w:right="-101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Grupo estadístico </w:t>
            </w:r>
            <w:r w:rsidR="00F3358C" w:rsidRPr="00340297">
              <w:rPr>
                <w:rFonts w:ascii="Calibri" w:hAnsi="Calibri"/>
                <w:szCs w:val="22"/>
              </w:rPr>
              <w:t>– OTC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2D3108" w14:textId="77777777" w:rsidR="00F3358C" w:rsidRPr="00340297" w:rsidRDefault="00F3358C" w:rsidP="003342A1">
            <w:pPr>
              <w:ind w:right="-112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ÁREA RESPONSABLE</w:t>
            </w:r>
            <w:r w:rsidR="003342A1" w:rsidRPr="00340297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D0526" w14:textId="0D9B707D" w:rsidR="00F3358C" w:rsidRPr="00340297" w:rsidRDefault="006527BA" w:rsidP="00C24B49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GE - OTC</w:t>
            </w:r>
          </w:p>
        </w:tc>
      </w:tr>
      <w:tr w:rsidR="00B462C7" w:rsidRPr="00340297" w14:paraId="6C357069" w14:textId="77777777" w:rsidTr="2A4A9BE1">
        <w:trPr>
          <w:trHeight w:val="205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C7E5B3" w14:textId="77777777" w:rsidR="00B462C7" w:rsidRPr="00340297" w:rsidRDefault="00B462C7">
            <w:pPr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TEMA/PROYECTO/O ASUNTO:</w:t>
            </w:r>
          </w:p>
        </w:tc>
        <w:tc>
          <w:tcPr>
            <w:tcW w:w="75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730D4" w14:textId="0A115769" w:rsidR="00B462C7" w:rsidRPr="00340297" w:rsidRDefault="006527BA" w:rsidP="2A4A9BE1">
            <w:pPr>
              <w:rPr>
                <w:rFonts w:ascii="Calibri" w:hAnsi="Calibri"/>
              </w:rPr>
            </w:pPr>
            <w:r w:rsidRPr="006527BA">
              <w:rPr>
                <w:rFonts w:ascii="Calibri" w:hAnsi="Calibri"/>
              </w:rPr>
              <w:t>Metodologías para el cálculo de la tasa de renta inmobiliaria</w:t>
            </w:r>
          </w:p>
        </w:tc>
      </w:tr>
    </w:tbl>
    <w:p w14:paraId="76D382EF" w14:textId="490AD023" w:rsidR="008B1194" w:rsidRPr="00054E6D" w:rsidRDefault="006527BA">
      <w:pPr>
        <w:jc w:val="center"/>
        <w:rPr>
          <w:rFonts w:ascii="Calibri" w:hAnsi="Calibri"/>
          <w:sz w:val="10"/>
          <w:szCs w:val="10"/>
        </w:rPr>
      </w:pPr>
      <w:r>
        <w:rPr>
          <w:rFonts w:ascii="Calibri" w:hAnsi="Calibri"/>
          <w:noProof/>
          <w:sz w:val="10"/>
          <w:szCs w:val="1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EDFB897" wp14:editId="230F81C5">
                <wp:simplePos x="0" y="0"/>
                <wp:positionH relativeFrom="column">
                  <wp:posOffset>-2376985</wp:posOffset>
                </wp:positionH>
                <wp:positionV relativeFrom="paragraph">
                  <wp:posOffset>3416075</wp:posOffset>
                </wp:positionV>
                <wp:extent cx="360" cy="360"/>
                <wp:effectExtent l="0" t="0" r="0" b="0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7D0B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8" o:spid="_x0000_s1026" type="#_x0000_t75" style="position:absolute;margin-left:-187.85pt;margin-top:268.3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">
                <v:imagedata r:id="rId11" o:title=""/>
              </v:shape>
            </w:pict>
          </mc:Fallback>
        </mc:AlternateContent>
      </w:r>
      <w:r>
        <w:rPr>
          <w:rFonts w:ascii="Calibri" w:hAnsi="Calibri"/>
          <w:noProof/>
          <w:sz w:val="10"/>
          <w:szCs w:val="1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E52DCF" wp14:editId="3D5CBB26">
                <wp:simplePos x="0" y="0"/>
                <wp:positionH relativeFrom="column">
                  <wp:posOffset>6776375</wp:posOffset>
                </wp:positionH>
                <wp:positionV relativeFrom="paragraph">
                  <wp:posOffset>2149235</wp:posOffset>
                </wp:positionV>
                <wp:extent cx="360" cy="360"/>
                <wp:effectExtent l="38100" t="38100" r="57150" b="57150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24386" id="Entrada de lápiz 4" o:spid="_x0000_s1026" type="#_x0000_t75" style="position:absolute;margin-left:532.85pt;margin-top:168.5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">
                <v:imagedata r:id="rId11" o:title=""/>
              </v:shape>
            </w:pict>
          </mc:Fallback>
        </mc:AlternateContent>
      </w:r>
    </w:p>
    <w:tbl>
      <w:tblPr>
        <w:tblW w:w="964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3687"/>
        <w:gridCol w:w="2977"/>
        <w:gridCol w:w="2977"/>
      </w:tblGrid>
      <w:tr w:rsidR="00686097" w:rsidRPr="00340297" w14:paraId="64B42011" w14:textId="77777777" w:rsidTr="00B01854">
        <w:trPr>
          <w:trHeight w:val="248"/>
        </w:trPr>
        <w:tc>
          <w:tcPr>
            <w:tcW w:w="96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0BF4483" w14:textId="77777777" w:rsidR="00686097" w:rsidRPr="00340297" w:rsidRDefault="00686097" w:rsidP="00B01854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PARTICIPANTES</w:t>
            </w:r>
          </w:p>
        </w:tc>
      </w:tr>
      <w:tr w:rsidR="00686097" w:rsidRPr="00340297" w14:paraId="1BE11206" w14:textId="77777777" w:rsidTr="00B01854">
        <w:tblPrEx>
          <w:tblCellMar>
            <w:left w:w="70" w:type="dxa"/>
            <w:right w:w="70" w:type="dxa"/>
          </w:tblCellMar>
        </w:tblPrEx>
        <w:trPr>
          <w:trHeight w:val="393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D3F1B24" w14:textId="77777777" w:rsidR="00686097" w:rsidRPr="00340297" w:rsidRDefault="00686097" w:rsidP="00B01854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NOMBRE</w:t>
            </w:r>
          </w:p>
          <w:p w14:paraId="290134A8" w14:textId="77777777" w:rsidR="00686097" w:rsidRPr="00340297" w:rsidRDefault="00686097" w:rsidP="00B01854">
            <w:pPr>
              <w:ind w:right="-142"/>
              <w:jc w:val="center"/>
              <w:rPr>
                <w:rFonts w:ascii="Calibri" w:hAnsi="Calibri"/>
                <w:b/>
                <w:i/>
                <w:sz w:val="16"/>
                <w:szCs w:val="16"/>
              </w:rPr>
            </w:pPr>
            <w:r w:rsidRPr="00340297">
              <w:rPr>
                <w:rFonts w:ascii="Calibri" w:hAnsi="Calibri"/>
                <w:b/>
                <w:i/>
                <w:sz w:val="16"/>
                <w:szCs w:val="16"/>
              </w:rPr>
              <w:t>(Nombre completo: Nombre(s) y Apellidos)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E4DDF2F" w14:textId="77777777" w:rsidR="00686097" w:rsidRPr="00340297" w:rsidRDefault="00686097" w:rsidP="00B01854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CARGO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C77D2DB" w14:textId="77777777" w:rsidR="00686097" w:rsidRPr="00340297" w:rsidRDefault="00686097" w:rsidP="00B01854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FIRMA</w:t>
            </w:r>
          </w:p>
        </w:tc>
      </w:tr>
      <w:tr w:rsidR="00686097" w:rsidRPr="00340297" w14:paraId="3CC66035" w14:textId="77777777" w:rsidTr="003807BD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D2A67" w14:textId="77777777" w:rsidR="00686097" w:rsidRPr="00340297" w:rsidRDefault="00686097" w:rsidP="00B01854">
            <w:pPr>
              <w:ind w:right="-142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szCs w:val="22"/>
              </w:rPr>
              <w:t>Diego Fernando Carrero Barón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06A10" w14:textId="77777777" w:rsidR="00686097" w:rsidRPr="00340297" w:rsidRDefault="00686097" w:rsidP="00944903">
            <w:pPr>
              <w:jc w:val="both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szCs w:val="22"/>
              </w:rPr>
              <w:t>Jefe OTC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1CDF2" w14:textId="77777777" w:rsidR="00686097" w:rsidRPr="00340297" w:rsidRDefault="00686097" w:rsidP="00B01854">
            <w:pPr>
              <w:ind w:right="-142"/>
              <w:jc w:val="center"/>
              <w:rPr>
                <w:rFonts w:ascii="Calibri" w:hAnsi="Calibri"/>
                <w:szCs w:val="22"/>
              </w:rPr>
            </w:pPr>
          </w:p>
        </w:tc>
      </w:tr>
      <w:tr w:rsidR="006527BA" w:rsidRPr="00340297" w14:paraId="1C5894A3" w14:textId="77777777" w:rsidTr="003807BD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9F0" w14:textId="4BD32658" w:rsidR="006527BA" w:rsidRPr="00340297" w:rsidRDefault="006527BA" w:rsidP="00B01854">
            <w:pPr>
              <w:ind w:right="-142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szCs w:val="22"/>
              </w:rPr>
              <w:t>Paula Andrea Mahecha Mahecha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F4701" w14:textId="1549E355" w:rsidR="006527BA" w:rsidRPr="00340297" w:rsidRDefault="006527BA" w:rsidP="00944903">
            <w:pPr>
              <w:jc w:val="both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szCs w:val="22"/>
              </w:rPr>
              <w:t>Profesional Especializado OTC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3E1C2" w14:textId="77777777" w:rsidR="006527BA" w:rsidRPr="00340297" w:rsidRDefault="006527BA" w:rsidP="00B01854">
            <w:pPr>
              <w:ind w:right="-142"/>
              <w:jc w:val="center"/>
              <w:rPr>
                <w:noProof/>
                <w:szCs w:val="22"/>
              </w:rPr>
            </w:pPr>
          </w:p>
        </w:tc>
      </w:tr>
      <w:tr w:rsidR="006527BA" w:rsidRPr="00340297" w14:paraId="7BF7285D" w14:textId="77777777" w:rsidTr="003807BD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60EE4" w14:textId="6B96D4AC" w:rsidR="006527BA" w:rsidRPr="00340297" w:rsidRDefault="006527BA" w:rsidP="00B01854">
            <w:pPr>
              <w:ind w:right="-142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Sergio Enrique Acosta Moreno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1665" w14:textId="36A07592" w:rsidR="006527BA" w:rsidRPr="00340297" w:rsidRDefault="006527BA" w:rsidP="00944903">
            <w:pPr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Coordinador Grupo Estadístico (Contrato 376-2021)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60B2B" w14:textId="44CB2194" w:rsidR="006527BA" w:rsidRPr="00340297" w:rsidRDefault="006527BA" w:rsidP="00B01854">
            <w:pPr>
              <w:ind w:right="-142"/>
              <w:jc w:val="center"/>
              <w:rPr>
                <w:noProof/>
                <w:szCs w:val="22"/>
              </w:rPr>
            </w:pPr>
            <w:r>
              <w:rPr>
                <w:rFonts w:ascii="Calibri" w:hAnsi="Calibri"/>
                <w:noProof/>
                <w:szCs w:val="22"/>
              </w:rPr>
              <w:drawing>
                <wp:inline distT="0" distB="0" distL="0" distR="0" wp14:anchorId="3FD405CE" wp14:editId="43EF7DE9">
                  <wp:extent cx="1619885" cy="344981"/>
                  <wp:effectExtent l="0" t="0" r="0" b="0"/>
                  <wp:docPr id="2" name="Imagen 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agen que contiene Diagrama&#10;&#10;Descripción generada automá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341" cy="346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7BA" w:rsidRPr="00340297" w14:paraId="69AECAFA" w14:textId="77777777" w:rsidTr="003807BD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9F219" w14:textId="43819BC8" w:rsidR="006527BA" w:rsidRPr="00340297" w:rsidRDefault="006527BA" w:rsidP="00B01854">
            <w:pPr>
              <w:ind w:right="-142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Camilo Andres Avellaneda García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95EBB" w14:textId="29A73B56" w:rsidR="006527BA" w:rsidRPr="00340297" w:rsidRDefault="006527BA" w:rsidP="00944903">
            <w:pPr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Estadístico (Contrato 004-2021)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407DF" w14:textId="5B8C38CE" w:rsidR="006527BA" w:rsidRPr="00340297" w:rsidRDefault="006527BA" w:rsidP="00B01854">
            <w:pPr>
              <w:ind w:right="-14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D6C0AE8" wp14:editId="5602BF99">
                      <wp:simplePos x="0" y="0"/>
                      <wp:positionH relativeFrom="column">
                        <wp:posOffset>98185</wp:posOffset>
                      </wp:positionH>
                      <wp:positionV relativeFrom="paragraph">
                        <wp:posOffset>-23350</wp:posOffset>
                      </wp:positionV>
                      <wp:extent cx="1173240" cy="338760"/>
                      <wp:effectExtent l="38100" t="38100" r="0" b="42545"/>
                      <wp:wrapNone/>
                      <wp:docPr id="9" name="Entrada de lápiz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3240" cy="338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614A20" id="Entrada de lápiz 9" o:spid="_x0000_s1026" type="#_x0000_t75" style="position:absolute;margin-left:7.05pt;margin-top:-2.55pt;width:93.8pt;height:2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811DC9D" wp14:editId="2E9C4080">
                      <wp:simplePos x="0" y="0"/>
                      <wp:positionH relativeFrom="column">
                        <wp:posOffset>509665</wp:posOffset>
                      </wp:positionH>
                      <wp:positionV relativeFrom="paragraph">
                        <wp:posOffset>179330</wp:posOffset>
                      </wp:positionV>
                      <wp:extent cx="360" cy="360"/>
                      <wp:effectExtent l="0" t="0" r="0" b="0"/>
                      <wp:wrapNone/>
                      <wp:docPr id="3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D1D14D" id="Entrada de lápiz 3" o:spid="_x0000_s1026" type="#_x0000_t75" style="position:absolute;margin-left:39.45pt;margin-top:13.4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">
                      <v:imagedata r:id="rId11" o:title=""/>
                    </v:shape>
                  </w:pict>
                </mc:Fallback>
              </mc:AlternateContent>
            </w:r>
          </w:p>
        </w:tc>
      </w:tr>
      <w:tr w:rsidR="006527BA" w:rsidRPr="00340297" w14:paraId="09710F59" w14:textId="77777777" w:rsidTr="002040C7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0866EC" w14:textId="702174A8" w:rsidR="006527BA" w:rsidRPr="00340297" w:rsidRDefault="006527BA" w:rsidP="00EA7ACC">
            <w:pPr>
              <w:ind w:right="-142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b/>
                <w:i/>
                <w:szCs w:val="22"/>
              </w:rPr>
              <w:t>INVITADOS</w:t>
            </w:r>
          </w:p>
        </w:tc>
        <w:tc>
          <w:tcPr>
            <w:tcW w:w="2977" w:type="dxa"/>
          </w:tcPr>
          <w:p w14:paraId="0C61777B" w14:textId="4E853775" w:rsidR="006527BA" w:rsidRPr="00340297" w:rsidRDefault="006527BA" w:rsidP="00944903">
            <w:pPr>
              <w:jc w:val="both"/>
              <w:rPr>
                <w:rFonts w:ascii="Calibri" w:hAnsi="Calibri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15405" w14:textId="77777777" w:rsidR="006527BA" w:rsidRPr="00340297" w:rsidRDefault="006527BA" w:rsidP="00EA7ACC">
            <w:pPr>
              <w:ind w:right="-142"/>
              <w:jc w:val="both"/>
              <w:rPr>
                <w:rFonts w:ascii="Calibri" w:hAnsi="Calibri"/>
                <w:szCs w:val="22"/>
              </w:rPr>
            </w:pPr>
          </w:p>
        </w:tc>
      </w:tr>
      <w:tr w:rsidR="006527BA" w:rsidRPr="00340297" w14:paraId="08FCAF5D" w14:textId="77777777" w:rsidTr="002040C7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A33678" w14:textId="77777777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NOMBRE</w:t>
            </w:r>
          </w:p>
          <w:p w14:paraId="2332F83A" w14:textId="4A6D55E9" w:rsidR="006527BA" w:rsidRPr="00340297" w:rsidRDefault="006527BA" w:rsidP="00EA7ACC">
            <w:pPr>
              <w:ind w:right="-142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b/>
                <w:i/>
                <w:sz w:val="16"/>
                <w:szCs w:val="16"/>
              </w:rPr>
              <w:t>(Nombre completo: Nombre(s) y Apellidos)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698310" w14:textId="266F401C" w:rsidR="006527BA" w:rsidRPr="00340297" w:rsidRDefault="006527BA" w:rsidP="00944903">
            <w:pPr>
              <w:jc w:val="both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CARGO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D5ED47" w14:textId="14FB3D2E" w:rsidR="006527BA" w:rsidRPr="00340297" w:rsidRDefault="006527BA" w:rsidP="00EA7ACC">
            <w:pPr>
              <w:ind w:right="-142"/>
              <w:jc w:val="both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FIRMA</w:t>
            </w:r>
          </w:p>
        </w:tc>
      </w:tr>
      <w:tr w:rsidR="006527BA" w:rsidRPr="00F10A4E" w14:paraId="4B5D9BC8" w14:textId="77777777" w:rsidTr="003807BD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C70DB" w14:textId="51088BE1" w:rsidR="006527BA" w:rsidRPr="00340297" w:rsidRDefault="006527BA" w:rsidP="00EA7ACC">
            <w:pPr>
              <w:ind w:right="-142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No aplica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22E4B" w14:textId="068BFF17" w:rsidR="006527BA" w:rsidRPr="00340297" w:rsidRDefault="006527BA" w:rsidP="0094490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No aplica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6B795" w14:textId="43C5C84F" w:rsidR="006527BA" w:rsidRPr="00340297" w:rsidRDefault="006527BA" w:rsidP="00F10A4E">
            <w:pPr>
              <w:ind w:right="-142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No aplica</w:t>
            </w:r>
          </w:p>
        </w:tc>
      </w:tr>
      <w:tr w:rsidR="006527BA" w:rsidRPr="00340297" w14:paraId="37CAE31B" w14:textId="77777777" w:rsidTr="003807BD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AC13B" w14:textId="6913EE0E" w:rsidR="006527BA" w:rsidRPr="00340297" w:rsidRDefault="006527BA" w:rsidP="00EA7ACC">
            <w:pPr>
              <w:ind w:right="-142"/>
              <w:rPr>
                <w:rFonts w:ascii="Calibri" w:hAnsi="Calibri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3B8D8" w14:textId="7B5438CC" w:rsidR="006527BA" w:rsidRPr="00340297" w:rsidRDefault="006527BA" w:rsidP="00944903">
            <w:pPr>
              <w:jc w:val="both"/>
              <w:rPr>
                <w:rFonts w:ascii="Calibri" w:hAnsi="Calibri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70A16" w14:textId="77777777" w:rsidR="006527BA" w:rsidRPr="00340297" w:rsidRDefault="006527BA" w:rsidP="00EA7ACC">
            <w:pPr>
              <w:ind w:right="-142"/>
              <w:jc w:val="both"/>
              <w:rPr>
                <w:rFonts w:ascii="Calibri" w:hAnsi="Calibri"/>
                <w:szCs w:val="22"/>
              </w:rPr>
            </w:pPr>
          </w:p>
        </w:tc>
      </w:tr>
      <w:tr w:rsidR="006527BA" w:rsidRPr="00340297" w14:paraId="7AC3AA7E" w14:textId="77777777" w:rsidTr="00A0508A">
        <w:trPr>
          <w:trHeight w:val="247"/>
        </w:trPr>
        <w:tc>
          <w:tcPr>
            <w:tcW w:w="96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30B7CE8" w14:textId="3CA08A58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b/>
                <w:i/>
                <w:szCs w:val="22"/>
              </w:rPr>
            </w:pPr>
          </w:p>
        </w:tc>
      </w:tr>
      <w:tr w:rsidR="006527BA" w:rsidRPr="00340297" w14:paraId="22CCD671" w14:textId="77777777" w:rsidTr="00A0508A">
        <w:trPr>
          <w:trHeight w:val="322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8F13BE" w14:textId="2D932ABD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b/>
                <w:i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F53717" w14:textId="65BD6331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4F49BE" w14:textId="75E82416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</w:p>
        </w:tc>
      </w:tr>
      <w:tr w:rsidR="006527BA" w14:paraId="189A791E" w14:textId="77777777" w:rsidTr="00EA7ACC">
        <w:trPr>
          <w:trHeight w:val="10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B6D6B" w14:textId="3D51EC7C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15679" w14:textId="59701E94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F2711" w14:textId="01DB69A2" w:rsidR="006527BA" w:rsidRDefault="006527BA" w:rsidP="00EA7ACC">
            <w:pPr>
              <w:ind w:right="-142"/>
              <w:jc w:val="center"/>
              <w:rPr>
                <w:rFonts w:ascii="Calibri" w:hAnsi="Calibri"/>
                <w:szCs w:val="22"/>
              </w:rPr>
            </w:pPr>
          </w:p>
        </w:tc>
      </w:tr>
    </w:tbl>
    <w:p w14:paraId="3DB34087" w14:textId="24F21598" w:rsidR="00686097" w:rsidRPr="00340297" w:rsidRDefault="006527BA">
      <w:pPr>
        <w:jc w:val="center"/>
        <w:rPr>
          <w:rFonts w:ascii="Calibri" w:hAnsi="Calibri"/>
          <w:sz w:val="21"/>
          <w:szCs w:val="21"/>
        </w:rPr>
      </w:pPr>
      <w:r>
        <w:rPr>
          <w:rFonts w:ascii="Calibri" w:hAnsi="Calibri"/>
          <w:noProof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9A5C9A5" wp14:editId="76333671">
                <wp:simplePos x="0" y="0"/>
                <wp:positionH relativeFrom="column">
                  <wp:posOffset>2947415</wp:posOffset>
                </wp:positionH>
                <wp:positionV relativeFrom="paragraph">
                  <wp:posOffset>373865</wp:posOffset>
                </wp:positionV>
                <wp:extent cx="360" cy="360"/>
                <wp:effectExtent l="0" t="0" r="0" b="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5785B" id="Entrada de lápiz 14" o:spid="_x0000_s1026" type="#_x0000_t75" style="position:absolute;margin-left:231.4pt;margin-top:28.7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">
                <v:imagedata r:id="rId11" o:title=""/>
              </v:shape>
            </w:pict>
          </mc:Fallback>
        </mc:AlternateContent>
      </w:r>
    </w:p>
    <w:tbl>
      <w:tblPr>
        <w:tblW w:w="9668" w:type="dxa"/>
        <w:tblInd w:w="108" w:type="dxa"/>
        <w:tblLook w:val="04A0" w:firstRow="1" w:lastRow="0" w:firstColumn="1" w:lastColumn="0" w:noHBand="0" w:noVBand="1"/>
      </w:tblPr>
      <w:tblGrid>
        <w:gridCol w:w="333"/>
        <w:gridCol w:w="9335"/>
      </w:tblGrid>
      <w:tr w:rsidR="00841D6A" w:rsidRPr="00340297" w14:paraId="13D09CE5" w14:textId="77777777" w:rsidTr="007178A9">
        <w:trPr>
          <w:trHeight w:val="229"/>
        </w:trPr>
        <w:tc>
          <w:tcPr>
            <w:tcW w:w="9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AC3DEE" w14:textId="77777777" w:rsidR="00841D6A" w:rsidRPr="00340297" w:rsidRDefault="00841D6A" w:rsidP="0011510D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ORDEN DE LA REUNIÓN</w:t>
            </w:r>
          </w:p>
        </w:tc>
      </w:tr>
      <w:tr w:rsidR="00841D6A" w:rsidRPr="00340297" w14:paraId="60D329B2" w14:textId="77777777" w:rsidTr="00820504">
        <w:trPr>
          <w:trHeight w:val="183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B0F8" w14:textId="77777777" w:rsidR="00841D6A" w:rsidRPr="00340297" w:rsidRDefault="00841D6A" w:rsidP="0011510D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1</w:t>
            </w:r>
          </w:p>
        </w:tc>
        <w:tc>
          <w:tcPr>
            <w:tcW w:w="9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4E146" w14:textId="3C077111" w:rsidR="00841D6A" w:rsidRPr="00340297" w:rsidRDefault="006527BA" w:rsidP="006527BA">
            <w:pPr>
              <w:ind w:right="52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6B7AB404" wp14:editId="470D597F">
                      <wp:simplePos x="0" y="0"/>
                      <wp:positionH relativeFrom="column">
                        <wp:posOffset>2205025</wp:posOffset>
                      </wp:positionH>
                      <wp:positionV relativeFrom="paragraph">
                        <wp:posOffset>160990</wp:posOffset>
                      </wp:positionV>
                      <wp:extent cx="360" cy="360"/>
                      <wp:effectExtent l="0" t="0" r="0" b="0"/>
                      <wp:wrapNone/>
                      <wp:docPr id="10" name="Entrada de lápiz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96C04D" id="Entrada de lápiz 10" o:spid="_x0000_s1026" type="#_x0000_t75" style="position:absolute;margin-left:172.9pt;margin-top:12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">
                      <v:imagedata r:id="rId11" o:title=""/>
                    </v:shape>
                  </w:pict>
                </mc:Fallback>
              </mc:AlternateContent>
            </w:r>
            <w:r w:rsidRPr="006527BA">
              <w:rPr>
                <w:rFonts w:ascii="Calibri" w:hAnsi="Calibri" w:cs="Calibri"/>
                <w:szCs w:val="22"/>
              </w:rPr>
              <w:t>Revisión compromisos</w:t>
            </w:r>
          </w:p>
        </w:tc>
      </w:tr>
      <w:tr w:rsidR="006527BA" w:rsidRPr="00340297" w14:paraId="3218BBC9" w14:textId="77777777" w:rsidTr="00820504">
        <w:trPr>
          <w:trHeight w:val="183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2CF11" w14:textId="3BF74A12" w:rsidR="006527BA" w:rsidRPr="00340297" w:rsidRDefault="006527BA" w:rsidP="0011510D">
            <w:pPr>
              <w:jc w:val="center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2</w:t>
            </w:r>
          </w:p>
        </w:tc>
        <w:tc>
          <w:tcPr>
            <w:tcW w:w="9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EAE11" w14:textId="3D033F0E" w:rsidR="006527BA" w:rsidRDefault="000702D3" w:rsidP="006527BA">
            <w:pPr>
              <w:ind w:right="52"/>
              <w:jc w:val="both"/>
              <w:rPr>
                <w:rFonts w:ascii="Calibri" w:hAnsi="Calibri" w:cs="Calibri"/>
                <w:noProof/>
                <w:szCs w:val="22"/>
              </w:rPr>
            </w:pPr>
            <w:r>
              <w:rPr>
                <w:rFonts w:ascii="Calibri" w:hAnsi="Calibri" w:cs="Calibri"/>
                <w:noProof/>
                <w:szCs w:val="22"/>
              </w:rPr>
              <w:t>Revisión de la propuesta metodológica en su versión inicial.</w:t>
            </w:r>
          </w:p>
        </w:tc>
      </w:tr>
    </w:tbl>
    <w:p w14:paraId="613499CF" w14:textId="6BCA0B71" w:rsidR="00841D6A" w:rsidRDefault="00841D6A">
      <w:pPr>
        <w:jc w:val="center"/>
        <w:rPr>
          <w:rFonts w:ascii="Calibri" w:hAnsi="Calibri"/>
          <w:sz w:val="21"/>
          <w:szCs w:val="21"/>
        </w:rPr>
      </w:pPr>
    </w:p>
    <w:p w14:paraId="4125CC50" w14:textId="621BE005" w:rsidR="000702D3" w:rsidRDefault="000702D3">
      <w:pPr>
        <w:jc w:val="center"/>
        <w:rPr>
          <w:rFonts w:ascii="Calibri" w:hAnsi="Calibri"/>
          <w:sz w:val="21"/>
          <w:szCs w:val="21"/>
        </w:rPr>
      </w:pPr>
    </w:p>
    <w:p w14:paraId="626DFA2E" w14:textId="302392CD" w:rsidR="000702D3" w:rsidRDefault="000702D3">
      <w:pPr>
        <w:jc w:val="center"/>
        <w:rPr>
          <w:rFonts w:ascii="Calibri" w:hAnsi="Calibri"/>
          <w:sz w:val="21"/>
          <w:szCs w:val="21"/>
        </w:rPr>
      </w:pPr>
    </w:p>
    <w:p w14:paraId="5FC37F03" w14:textId="69EC8D4C" w:rsidR="000702D3" w:rsidRDefault="000702D3">
      <w:pPr>
        <w:jc w:val="center"/>
        <w:rPr>
          <w:rFonts w:ascii="Calibri" w:hAnsi="Calibri"/>
          <w:sz w:val="21"/>
          <w:szCs w:val="21"/>
        </w:rPr>
      </w:pPr>
    </w:p>
    <w:p w14:paraId="32F59C70" w14:textId="137F49E2" w:rsidR="000702D3" w:rsidRDefault="000702D3">
      <w:pPr>
        <w:jc w:val="center"/>
        <w:rPr>
          <w:rFonts w:ascii="Calibri" w:hAnsi="Calibri"/>
          <w:sz w:val="21"/>
          <w:szCs w:val="21"/>
        </w:rPr>
      </w:pPr>
    </w:p>
    <w:p w14:paraId="15422ABC" w14:textId="77777777" w:rsidR="000702D3" w:rsidRPr="00340297" w:rsidRDefault="000702D3">
      <w:pPr>
        <w:jc w:val="center"/>
        <w:rPr>
          <w:rFonts w:ascii="Calibri" w:hAnsi="Calibri"/>
          <w:sz w:val="21"/>
          <w:szCs w:val="21"/>
        </w:rPr>
      </w:pPr>
    </w:p>
    <w:tbl>
      <w:tblPr>
        <w:tblW w:w="9668" w:type="dxa"/>
        <w:tblInd w:w="108" w:type="dxa"/>
        <w:tblLook w:val="04A0" w:firstRow="1" w:lastRow="0" w:firstColumn="1" w:lastColumn="0" w:noHBand="0" w:noVBand="1"/>
      </w:tblPr>
      <w:tblGrid>
        <w:gridCol w:w="9668"/>
      </w:tblGrid>
      <w:tr w:rsidR="00B462C7" w:rsidRPr="00340297" w14:paraId="3739B201" w14:textId="77777777" w:rsidTr="00944903">
        <w:trPr>
          <w:trHeight w:val="300"/>
        </w:trPr>
        <w:tc>
          <w:tcPr>
            <w:tcW w:w="9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6F963A" w14:textId="77777777" w:rsidR="00B462C7" w:rsidRPr="00340297" w:rsidRDefault="00B462C7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lastRenderedPageBreak/>
              <w:t>DESARROLLO DE LA REUNIÓN</w:t>
            </w:r>
          </w:p>
        </w:tc>
      </w:tr>
    </w:tbl>
    <w:p w14:paraId="37D4668E" w14:textId="7137503A" w:rsidR="0073056B" w:rsidRDefault="0073056B" w:rsidP="002372F5">
      <w:pPr>
        <w:rPr>
          <w:rFonts w:ascii="Calibri" w:hAnsi="Calibri"/>
          <w:sz w:val="16"/>
          <w:szCs w:val="16"/>
        </w:rPr>
      </w:pPr>
    </w:p>
    <w:p w14:paraId="6ADD1E3F" w14:textId="32C28737" w:rsidR="006527BA" w:rsidRPr="006527BA" w:rsidRDefault="006527BA" w:rsidP="006527BA">
      <w:pPr>
        <w:ind w:left="142" w:right="52"/>
        <w:jc w:val="both"/>
        <w:rPr>
          <w:rFonts w:ascii="Calibri" w:hAnsi="Calibri" w:cs="Calibri"/>
          <w:szCs w:val="22"/>
        </w:rPr>
      </w:pPr>
      <w:r w:rsidRPr="006527BA">
        <w:rPr>
          <w:rFonts w:ascii="Calibri" w:hAnsi="Calibri" w:cs="Calibri"/>
          <w:szCs w:val="22"/>
        </w:rPr>
        <w:t>Se revisaron los compromisos adquiridos en las dos reuniones anteriores:</w:t>
      </w:r>
    </w:p>
    <w:p w14:paraId="4FD3C5DD" w14:textId="7ED10687" w:rsidR="00090321" w:rsidRDefault="006527BA" w:rsidP="000702D3">
      <w:pPr>
        <w:ind w:left="1080" w:right="52"/>
        <w:jc w:val="both"/>
        <w:rPr>
          <w:rFonts w:ascii="Calibri" w:hAnsi="Calibri" w:cs="Calibri"/>
          <w:szCs w:val="22"/>
        </w:rPr>
      </w:pPr>
      <w:r w:rsidRPr="006527BA">
        <w:rPr>
          <w:rFonts w:ascii="Calibri" w:hAnsi="Calibri" w:cs="Calibri"/>
          <w:szCs w:val="22"/>
        </w:rPr>
        <w:t>•</w:t>
      </w:r>
      <w:r w:rsidR="000702D3">
        <w:rPr>
          <w:rFonts w:ascii="Calibri" w:hAnsi="Calibri" w:cs="Calibri"/>
          <w:szCs w:val="22"/>
        </w:rPr>
        <w:t xml:space="preserve">  La información de valores de arriendo se utiliza por la SIE para procedimientos de compensación    de valores y en ciertos casos referentes a predios de comercio.</w:t>
      </w:r>
    </w:p>
    <w:p w14:paraId="0D53F807" w14:textId="1FD7C69A" w:rsidR="000702D3" w:rsidRPr="000702D3" w:rsidRDefault="000702D3" w:rsidP="000702D3">
      <w:pPr>
        <w:pStyle w:val="Prrafodelista"/>
        <w:numPr>
          <w:ilvl w:val="0"/>
          <w:numId w:val="27"/>
        </w:numPr>
        <w:ind w:right="52"/>
        <w:jc w:val="both"/>
        <w:rPr>
          <w:rFonts w:ascii="Calibri" w:hAnsi="Calibri" w:cs="Calibri"/>
          <w:szCs w:val="22"/>
        </w:rPr>
      </w:pPr>
      <w:r w:rsidRPr="000702D3">
        <w:rPr>
          <w:rFonts w:ascii="Calibri" w:hAnsi="Calibri" w:cs="Calibri"/>
          <w:szCs w:val="22"/>
        </w:rPr>
        <w:t>El OTC realizó la consulta a Camacol, de donde se sabe que no se va a obtener una base de datos adicional. Sin embargo, se espera tener una retroalimentación de parte de ellos utilizando las firmas con las que tienen alianza.</w:t>
      </w:r>
    </w:p>
    <w:p w14:paraId="33EABDE4" w14:textId="052CC156" w:rsidR="000702D3" w:rsidRPr="000702D3" w:rsidRDefault="000702D3" w:rsidP="000702D3">
      <w:pPr>
        <w:pStyle w:val="Prrafodelista"/>
        <w:numPr>
          <w:ilvl w:val="0"/>
          <w:numId w:val="27"/>
        </w:numPr>
        <w:ind w:right="52"/>
        <w:jc w:val="both"/>
        <w:rPr>
          <w:rFonts w:ascii="Calibri" w:hAnsi="Calibri" w:cs="Calibri"/>
          <w:szCs w:val="22"/>
        </w:rPr>
      </w:pPr>
      <w:r w:rsidRPr="000702D3">
        <w:rPr>
          <w:rFonts w:ascii="Calibri" w:hAnsi="Calibri" w:cs="Calibri"/>
          <w:szCs w:val="22"/>
        </w:rPr>
        <w:t xml:space="preserve">Se discutió la posibilidad de utilizar valores totales o valores por metro cuadrado. Se concluyó utilizar los valores por m2. </w:t>
      </w:r>
    </w:p>
    <w:p w14:paraId="2101AAF4" w14:textId="0E896E59" w:rsidR="000702D3" w:rsidRPr="000702D3" w:rsidRDefault="000702D3" w:rsidP="000702D3">
      <w:pPr>
        <w:pStyle w:val="Prrafodelista"/>
        <w:numPr>
          <w:ilvl w:val="0"/>
          <w:numId w:val="27"/>
        </w:numPr>
        <w:ind w:right="52"/>
        <w:jc w:val="both"/>
        <w:rPr>
          <w:rFonts w:ascii="Calibri" w:hAnsi="Calibri" w:cs="Calibri"/>
          <w:szCs w:val="22"/>
        </w:rPr>
      </w:pPr>
      <w:r w:rsidRPr="000702D3">
        <w:rPr>
          <w:rFonts w:ascii="Calibri" w:hAnsi="Calibri" w:cs="Calibri"/>
          <w:szCs w:val="22"/>
        </w:rPr>
        <w:t xml:space="preserve">Se presentó la propuesta metodológica donde se propuso utilizar un modelo de regresión a partir de agrupaciones que en adelante se van a denominar cohortes. Acto seguido, se discutió cómo elaborar dichas agrupaciones. </w:t>
      </w:r>
    </w:p>
    <w:p w14:paraId="495AFC5C" w14:textId="634E1122" w:rsidR="000702D3" w:rsidRPr="000702D3" w:rsidRDefault="000702D3" w:rsidP="000702D3">
      <w:pPr>
        <w:pStyle w:val="Prrafodelista"/>
        <w:numPr>
          <w:ilvl w:val="0"/>
          <w:numId w:val="27"/>
        </w:numPr>
        <w:ind w:right="52"/>
        <w:jc w:val="both"/>
        <w:rPr>
          <w:rFonts w:ascii="Calibri" w:hAnsi="Calibri" w:cs="Calibri"/>
          <w:szCs w:val="22"/>
        </w:rPr>
      </w:pPr>
      <w:r w:rsidRPr="000702D3">
        <w:rPr>
          <w:rFonts w:ascii="Calibri" w:hAnsi="Calibri" w:cs="Calibri"/>
          <w:szCs w:val="22"/>
        </w:rPr>
        <w:t>Se va a proponer un cronograma de trabajo.</w:t>
      </w:r>
    </w:p>
    <w:p w14:paraId="299F6BF5" w14:textId="77777777" w:rsidR="00A56F6E" w:rsidRPr="00F01D1E" w:rsidRDefault="00A56F6E" w:rsidP="002372F5">
      <w:pPr>
        <w:rPr>
          <w:rFonts w:ascii="Calibri" w:hAnsi="Calibri"/>
          <w:sz w:val="16"/>
          <w:szCs w:val="16"/>
        </w:rPr>
      </w:pPr>
    </w:p>
    <w:tbl>
      <w:tblPr>
        <w:tblW w:w="9668" w:type="dxa"/>
        <w:tblInd w:w="108" w:type="dxa"/>
        <w:tblLook w:val="04A0" w:firstRow="1" w:lastRow="0" w:firstColumn="1" w:lastColumn="0" w:noHBand="0" w:noVBand="1"/>
      </w:tblPr>
      <w:tblGrid>
        <w:gridCol w:w="333"/>
        <w:gridCol w:w="3382"/>
        <w:gridCol w:w="3260"/>
        <w:gridCol w:w="2693"/>
      </w:tblGrid>
      <w:tr w:rsidR="00C13F81" w:rsidRPr="00340297" w14:paraId="082927B5" w14:textId="77777777" w:rsidTr="00FB2AB4">
        <w:trPr>
          <w:trHeight w:val="235"/>
          <w:tblHeader/>
        </w:trPr>
        <w:tc>
          <w:tcPr>
            <w:tcW w:w="9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E25D7B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COMPROMISOS</w:t>
            </w:r>
          </w:p>
        </w:tc>
      </w:tr>
      <w:tr w:rsidR="00C13F81" w:rsidRPr="00340297" w14:paraId="4031C9BC" w14:textId="77777777" w:rsidTr="008C1D85">
        <w:trPr>
          <w:trHeight w:val="488"/>
          <w:tblHeader/>
        </w:trPr>
        <w:tc>
          <w:tcPr>
            <w:tcW w:w="3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E4ED26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TAREA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6A8C98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RESPONSABLE</w:t>
            </w:r>
          </w:p>
          <w:p w14:paraId="0CA06921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340297">
              <w:rPr>
                <w:rFonts w:ascii="Calibri" w:hAnsi="Calibri"/>
                <w:b/>
                <w:i/>
                <w:sz w:val="16"/>
                <w:szCs w:val="16"/>
              </w:rPr>
              <w:t>(Nombre completo: Nombre(s) y Apellidos)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EDDC87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FECHA DE CUMPLIMIENTO</w:t>
            </w:r>
          </w:p>
        </w:tc>
      </w:tr>
      <w:tr w:rsidR="00C13F81" w:rsidRPr="00340297" w14:paraId="17357843" w14:textId="77777777" w:rsidTr="008C1D85">
        <w:trPr>
          <w:trHeight w:val="297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1150EF5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1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EBB442" w14:textId="77A1404B" w:rsidR="00C13F81" w:rsidRPr="00340297" w:rsidRDefault="00DA2B0F" w:rsidP="00FB2AB4">
            <w:pPr>
              <w:ind w:right="52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Utilizar los valores por metro cuadrado en los análisis a realizar.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4F0F8E" w14:textId="08001098" w:rsidR="00C13F81" w:rsidRPr="00340297" w:rsidRDefault="00DA2B0F" w:rsidP="00B420A8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Camilo Avellaneda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49F71" w14:textId="4310D516" w:rsidR="00C13F81" w:rsidRPr="00340297" w:rsidRDefault="00C13F81" w:rsidP="00B548B0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</w:p>
        </w:tc>
      </w:tr>
      <w:tr w:rsidR="00B548B0" w:rsidRPr="00340297" w14:paraId="7B3FD77C" w14:textId="77777777" w:rsidTr="008C1D85">
        <w:trPr>
          <w:trHeight w:val="279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535D61" w14:textId="77777777" w:rsidR="00B548B0" w:rsidRPr="00340297" w:rsidRDefault="00B548B0" w:rsidP="00B548B0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2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32578A" w14:textId="62BDD630" w:rsidR="00B548B0" w:rsidRPr="00340297" w:rsidRDefault="00DA2B0F" w:rsidP="00B548B0">
            <w:pPr>
              <w:ind w:right="52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Elaboración de un cronograma de trabajo.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550201" w14:textId="13F1CF03" w:rsidR="00B548B0" w:rsidRPr="00340297" w:rsidRDefault="00DA2B0F" w:rsidP="00B548B0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Camilo Avellaneda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3AB509" w14:textId="06AA9AD1" w:rsidR="00B548B0" w:rsidRPr="00340297" w:rsidRDefault="00B548B0" w:rsidP="00B548B0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</w:p>
        </w:tc>
      </w:tr>
      <w:tr w:rsidR="00C13F81" w:rsidRPr="00340297" w14:paraId="6D4B6C68" w14:textId="77777777" w:rsidTr="008C1D85">
        <w:trPr>
          <w:trHeight w:val="279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3A993F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3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15E09F" w14:textId="73B8DCDE" w:rsidR="00DA2B0F" w:rsidRPr="00340297" w:rsidRDefault="00DA2B0F" w:rsidP="00DA2B0F">
            <w:pPr>
              <w:ind w:right="52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Dar inicio con la validación de la base de datos.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5732B1" w14:textId="68453001" w:rsidR="00C13F81" w:rsidRPr="00340297" w:rsidRDefault="00DA2B0F" w:rsidP="00DA2B0F">
            <w:pPr>
              <w:spacing w:line="259" w:lineRule="auto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Camilo Avellaneda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407EC0" w14:textId="027C228F" w:rsidR="00C13F81" w:rsidRPr="00340297" w:rsidRDefault="00C13F81" w:rsidP="00FB2AB4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</w:p>
        </w:tc>
      </w:tr>
      <w:tr w:rsidR="004C7180" w:rsidRPr="00340297" w14:paraId="6F4B04CD" w14:textId="77777777" w:rsidTr="008C1D85">
        <w:trPr>
          <w:trHeight w:val="279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6AD51A" w14:textId="6D0D5362" w:rsidR="004C7180" w:rsidRPr="00340297" w:rsidRDefault="004C7180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4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7E02AF" w14:textId="4C426EED" w:rsidR="004C7180" w:rsidRPr="004C7180" w:rsidRDefault="004C7180" w:rsidP="00FB2AB4">
            <w:pPr>
              <w:ind w:right="52"/>
              <w:jc w:val="both"/>
              <w:rPr>
                <w:rFonts w:ascii="Calibri" w:hAnsi="Calibri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39F547" w14:textId="5B2F9A61" w:rsidR="004C7180" w:rsidRDefault="004C7180" w:rsidP="00FB2AB4">
            <w:pPr>
              <w:spacing w:line="259" w:lineRule="auto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836873" w14:textId="77777777" w:rsidR="004C7180" w:rsidRDefault="004C7180" w:rsidP="00FB2AB4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</w:p>
        </w:tc>
      </w:tr>
      <w:tr w:rsidR="004C7180" w:rsidRPr="00340297" w14:paraId="21664FBA" w14:textId="77777777" w:rsidTr="008C1D85">
        <w:trPr>
          <w:trHeight w:val="279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47D74A" w14:textId="6D1CBDED" w:rsidR="004C7180" w:rsidRPr="00340297" w:rsidRDefault="004C7180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5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1AFAA3" w14:textId="2989D1DC" w:rsidR="004C7180" w:rsidRPr="004C7180" w:rsidRDefault="004C7180" w:rsidP="00FB2AB4">
            <w:pPr>
              <w:ind w:right="52"/>
              <w:jc w:val="both"/>
              <w:rPr>
                <w:rFonts w:ascii="Calibri" w:hAnsi="Calibri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0E275D" w14:textId="2BA66552" w:rsidR="004C7180" w:rsidRDefault="004C7180" w:rsidP="00FB2AB4">
            <w:pPr>
              <w:spacing w:line="259" w:lineRule="auto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090735" w14:textId="77777777" w:rsidR="004C7180" w:rsidRDefault="004C7180" w:rsidP="00FB2AB4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</w:p>
        </w:tc>
      </w:tr>
    </w:tbl>
    <w:p w14:paraId="4179BA06" w14:textId="77777777" w:rsidR="00C13F81" w:rsidRPr="00944903" w:rsidRDefault="00C13F81" w:rsidP="002372F5">
      <w:pPr>
        <w:rPr>
          <w:rFonts w:ascii="Calibri" w:hAnsi="Calibri"/>
          <w:sz w:val="14"/>
          <w:szCs w:val="14"/>
        </w:rPr>
      </w:pPr>
    </w:p>
    <w:tbl>
      <w:tblPr>
        <w:tblW w:w="9668" w:type="dxa"/>
        <w:tblInd w:w="108" w:type="dxa"/>
        <w:tblLook w:val="04A0" w:firstRow="1" w:lastRow="0" w:firstColumn="1" w:lastColumn="0" w:noHBand="0" w:noVBand="1"/>
      </w:tblPr>
      <w:tblGrid>
        <w:gridCol w:w="2692"/>
        <w:gridCol w:w="2134"/>
        <w:gridCol w:w="4842"/>
      </w:tblGrid>
      <w:tr w:rsidR="0073056B" w:rsidRPr="00785C72" w14:paraId="2FA28BE2" w14:textId="77777777" w:rsidTr="007178A9">
        <w:trPr>
          <w:trHeight w:val="147"/>
        </w:trPr>
        <w:tc>
          <w:tcPr>
            <w:tcW w:w="9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980272" w14:textId="77777777" w:rsidR="0073056B" w:rsidRPr="004B3FF9" w:rsidRDefault="0073056B" w:rsidP="00443DE1">
            <w:pPr>
              <w:jc w:val="center"/>
              <w:rPr>
                <w:rFonts w:ascii="Calibri" w:hAnsi="Calibri"/>
                <w:b/>
                <w:sz w:val="21"/>
                <w:szCs w:val="21"/>
              </w:rPr>
            </w:pPr>
            <w:r w:rsidRPr="004B3FF9">
              <w:rPr>
                <w:rFonts w:ascii="Calibri" w:hAnsi="Calibri"/>
                <w:b/>
                <w:sz w:val="21"/>
                <w:szCs w:val="21"/>
              </w:rPr>
              <w:t>TEMAS A DIVULGAR Y ESTRATEGIA</w:t>
            </w:r>
          </w:p>
        </w:tc>
      </w:tr>
      <w:tr w:rsidR="0073056B" w:rsidRPr="00785C72" w14:paraId="584D8262" w14:textId="77777777" w:rsidTr="007178A9">
        <w:trPr>
          <w:trHeight w:val="151"/>
        </w:trPr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DD26FC" w14:textId="77777777" w:rsidR="0073056B" w:rsidRPr="004B3FF9" w:rsidRDefault="0073056B" w:rsidP="00443DE1">
            <w:pPr>
              <w:jc w:val="center"/>
              <w:rPr>
                <w:rFonts w:ascii="Calibri" w:hAnsi="Calibri"/>
                <w:b/>
                <w:sz w:val="21"/>
                <w:szCs w:val="21"/>
              </w:rPr>
            </w:pPr>
            <w:r w:rsidRPr="004B3FF9">
              <w:rPr>
                <w:rFonts w:ascii="Calibri" w:hAnsi="Calibri"/>
                <w:b/>
                <w:sz w:val="21"/>
                <w:szCs w:val="21"/>
              </w:rPr>
              <w:t>TEMA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2D48C6" w14:textId="77777777" w:rsidR="0073056B" w:rsidRPr="004B3FF9" w:rsidRDefault="0073056B" w:rsidP="00443DE1">
            <w:pPr>
              <w:jc w:val="center"/>
              <w:rPr>
                <w:rFonts w:ascii="Calibri" w:hAnsi="Calibri"/>
                <w:b/>
                <w:sz w:val="21"/>
                <w:szCs w:val="21"/>
              </w:rPr>
            </w:pPr>
            <w:r w:rsidRPr="004B3FF9">
              <w:rPr>
                <w:rFonts w:ascii="Calibri" w:hAnsi="Calibri"/>
                <w:b/>
                <w:sz w:val="21"/>
                <w:szCs w:val="21"/>
              </w:rPr>
              <w:t>ESTRATEGIA</w:t>
            </w:r>
          </w:p>
        </w:tc>
      </w:tr>
      <w:tr w:rsidR="0073056B" w:rsidRPr="00785C72" w14:paraId="3F39230C" w14:textId="77777777" w:rsidTr="00443DE1">
        <w:trPr>
          <w:trHeight w:val="279"/>
        </w:trPr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8FDB1F" w14:textId="77777777" w:rsidR="0073056B" w:rsidRPr="004B3FF9" w:rsidRDefault="0073056B" w:rsidP="00443DE1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4B3FF9">
              <w:rPr>
                <w:rFonts w:ascii="Calibri" w:hAnsi="Calibri" w:cs="Calibri"/>
                <w:sz w:val="21"/>
                <w:szCs w:val="21"/>
              </w:rPr>
              <w:t>No aplica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5EEDC" w14:textId="77777777" w:rsidR="0073056B" w:rsidRPr="004B3FF9" w:rsidRDefault="0073056B" w:rsidP="00443DE1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4B3FF9">
              <w:rPr>
                <w:rFonts w:ascii="Calibri" w:hAnsi="Calibri" w:cs="Calibri"/>
                <w:sz w:val="21"/>
                <w:szCs w:val="21"/>
              </w:rPr>
              <w:t>No aplica</w:t>
            </w:r>
          </w:p>
        </w:tc>
      </w:tr>
      <w:tr w:rsidR="0073056B" w:rsidRPr="00785C72" w14:paraId="0A7F2D8F" w14:textId="77777777" w:rsidTr="007178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"/>
        </w:trPr>
        <w:tc>
          <w:tcPr>
            <w:tcW w:w="9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0254E2" w14:textId="77777777" w:rsidR="0073056B" w:rsidRPr="004B3FF9" w:rsidRDefault="0073056B" w:rsidP="00443DE1">
            <w:pPr>
              <w:rPr>
                <w:b/>
                <w:sz w:val="21"/>
                <w:szCs w:val="21"/>
              </w:rPr>
            </w:pPr>
            <w:r w:rsidRPr="004B3FF9">
              <w:rPr>
                <w:rFonts w:ascii="Calibri" w:hAnsi="Calibri"/>
                <w:b/>
                <w:sz w:val="21"/>
                <w:szCs w:val="21"/>
              </w:rPr>
              <w:t>PRÓXIMA REUNIÓN</w:t>
            </w:r>
          </w:p>
        </w:tc>
      </w:tr>
      <w:tr w:rsidR="0073056B" w:rsidRPr="00E76041" w14:paraId="2BE48861" w14:textId="77777777" w:rsidTr="00443D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3770E" w14:textId="77777777" w:rsidR="0073056B" w:rsidRPr="004B3FF9" w:rsidRDefault="0073056B" w:rsidP="00443DE1">
            <w:pPr>
              <w:jc w:val="center"/>
              <w:rPr>
                <w:b/>
                <w:sz w:val="21"/>
                <w:szCs w:val="21"/>
              </w:rPr>
            </w:pPr>
            <w:r w:rsidRPr="004B3FF9">
              <w:rPr>
                <w:rFonts w:ascii="Calibri" w:hAnsi="Calibri"/>
                <w:b/>
                <w:sz w:val="21"/>
                <w:szCs w:val="21"/>
              </w:rPr>
              <w:t>Fecha:</w:t>
            </w:r>
          </w:p>
        </w:tc>
        <w:tc>
          <w:tcPr>
            <w:tcW w:w="6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1F17" w14:textId="30B0D641" w:rsidR="0073056B" w:rsidRPr="004B3FF9" w:rsidRDefault="00DA2B0F" w:rsidP="00443DE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</w:t>
            </w:r>
            <w:r w:rsidR="004C7180">
              <w:rPr>
                <w:rFonts w:ascii="Calibri" w:hAnsi="Calibri" w:cs="Calibri"/>
                <w:sz w:val="21"/>
                <w:szCs w:val="21"/>
              </w:rPr>
              <w:t>/0</w:t>
            </w:r>
            <w:r>
              <w:rPr>
                <w:rFonts w:ascii="Calibri" w:hAnsi="Calibri" w:cs="Calibri"/>
                <w:sz w:val="21"/>
                <w:szCs w:val="21"/>
              </w:rPr>
              <w:t>5</w:t>
            </w:r>
            <w:r w:rsidR="004C7180">
              <w:rPr>
                <w:rFonts w:ascii="Calibri" w:hAnsi="Calibri" w:cs="Calibri"/>
                <w:sz w:val="21"/>
                <w:szCs w:val="21"/>
              </w:rPr>
              <w:t>/2021</w:t>
            </w:r>
          </w:p>
        </w:tc>
      </w:tr>
      <w:tr w:rsidR="0073056B" w:rsidRPr="00785C72" w14:paraId="27474115" w14:textId="77777777" w:rsidTr="00443DE1">
        <w:trPr>
          <w:trHeight w:val="75"/>
        </w:trPr>
        <w:tc>
          <w:tcPr>
            <w:tcW w:w="9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50AE9A" w14:textId="77777777" w:rsidR="0073056B" w:rsidRPr="004B3FF9" w:rsidRDefault="0073056B" w:rsidP="00443DE1">
            <w:pPr>
              <w:jc w:val="center"/>
              <w:rPr>
                <w:rFonts w:ascii="Calibri" w:hAnsi="Calibri"/>
                <w:b/>
                <w:sz w:val="21"/>
                <w:szCs w:val="21"/>
              </w:rPr>
            </w:pPr>
            <w:r w:rsidRPr="004B3FF9">
              <w:rPr>
                <w:rFonts w:ascii="Calibri" w:hAnsi="Calibri"/>
                <w:b/>
                <w:sz w:val="21"/>
                <w:szCs w:val="21"/>
              </w:rPr>
              <w:t>ANEXOS</w:t>
            </w:r>
          </w:p>
        </w:tc>
      </w:tr>
      <w:tr w:rsidR="0073056B" w:rsidRPr="00785C72" w14:paraId="3FA385AE" w14:textId="77777777" w:rsidTr="00443DE1">
        <w:trPr>
          <w:trHeight w:val="135"/>
        </w:trPr>
        <w:tc>
          <w:tcPr>
            <w:tcW w:w="9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989546" w14:textId="39725412" w:rsidR="0073056B" w:rsidRPr="004B3FF9" w:rsidRDefault="00EA1DC4" w:rsidP="00EA1DC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4B3FF9">
              <w:rPr>
                <w:rFonts w:ascii="Calibri" w:hAnsi="Calibri" w:cs="Calibri"/>
                <w:sz w:val="21"/>
                <w:szCs w:val="21"/>
              </w:rPr>
              <w:t>No aplic</w:t>
            </w:r>
            <w:r w:rsidR="007178A9">
              <w:rPr>
                <w:rFonts w:ascii="Calibri" w:hAnsi="Calibri" w:cs="Calibri"/>
                <w:sz w:val="21"/>
                <w:szCs w:val="21"/>
              </w:rPr>
              <w:t>a</w:t>
            </w:r>
          </w:p>
        </w:tc>
      </w:tr>
    </w:tbl>
    <w:p w14:paraId="76BC9626" w14:textId="3BD92E36" w:rsidR="008D7261" w:rsidRDefault="008D7261" w:rsidP="00074B96">
      <w:pPr>
        <w:rPr>
          <w:rFonts w:ascii="Calibri" w:hAnsi="Calibri"/>
          <w:szCs w:val="22"/>
        </w:rPr>
      </w:pPr>
    </w:p>
    <w:sectPr w:rsidR="008D7261" w:rsidSect="00A56F6E">
      <w:headerReference w:type="default" r:id="rId19"/>
      <w:footerReference w:type="default" r:id="rId20"/>
      <w:pgSz w:w="12242" w:h="15842" w:code="1"/>
      <w:pgMar w:top="1418" w:right="1043" w:bottom="1418" w:left="1418" w:header="56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EE103" w14:textId="77777777" w:rsidR="007A191E" w:rsidRDefault="007A191E">
      <w:r>
        <w:separator/>
      </w:r>
    </w:p>
  </w:endnote>
  <w:endnote w:type="continuationSeparator" w:id="0">
    <w:p w14:paraId="187383ED" w14:textId="77777777" w:rsidR="007A191E" w:rsidRDefault="007A191E">
      <w:r>
        <w:continuationSeparator/>
      </w:r>
    </w:p>
  </w:endnote>
  <w:endnote w:type="continuationNotice" w:id="1">
    <w:p w14:paraId="5A9016B4" w14:textId="77777777" w:rsidR="007A191E" w:rsidRDefault="007A19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tisSansSerif">
    <w:altName w:val="Arial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4D5BA" w14:textId="77777777" w:rsidR="00CC3D2B" w:rsidRPr="003342A1" w:rsidRDefault="00CC3D2B">
    <w:pPr>
      <w:pStyle w:val="Piedepgina"/>
      <w:jc w:val="right"/>
      <w:rPr>
        <w:i/>
        <w:iCs/>
        <w:sz w:val="14"/>
        <w:szCs w:val="14"/>
      </w:rPr>
    </w:pPr>
    <w:r w:rsidRPr="003342A1">
      <w:rPr>
        <w:i/>
        <w:iCs/>
        <w:sz w:val="12"/>
        <w:szCs w:val="10"/>
        <w:lang w:val="es-ES"/>
      </w:rPr>
      <w:t xml:space="preserve">Página </w:t>
    </w:r>
    <w:r w:rsidRPr="003342A1">
      <w:rPr>
        <w:i/>
        <w:iCs/>
        <w:sz w:val="14"/>
        <w:szCs w:val="14"/>
      </w:rPr>
      <w:fldChar w:fldCharType="begin"/>
    </w:r>
    <w:r w:rsidRPr="003342A1">
      <w:rPr>
        <w:i/>
        <w:iCs/>
        <w:sz w:val="12"/>
        <w:szCs w:val="10"/>
      </w:rPr>
      <w:instrText>PAGE</w:instrText>
    </w:r>
    <w:r w:rsidRPr="003342A1">
      <w:rPr>
        <w:i/>
        <w:iCs/>
        <w:sz w:val="14"/>
        <w:szCs w:val="14"/>
      </w:rPr>
      <w:fldChar w:fldCharType="separate"/>
    </w:r>
    <w:r w:rsidRPr="003342A1">
      <w:rPr>
        <w:i/>
        <w:iCs/>
        <w:sz w:val="12"/>
        <w:szCs w:val="10"/>
        <w:lang w:val="es-ES"/>
      </w:rPr>
      <w:t>2</w:t>
    </w:r>
    <w:r w:rsidRPr="003342A1">
      <w:rPr>
        <w:i/>
        <w:iCs/>
        <w:sz w:val="14"/>
        <w:szCs w:val="14"/>
      </w:rPr>
      <w:fldChar w:fldCharType="end"/>
    </w:r>
    <w:r w:rsidRPr="003342A1">
      <w:rPr>
        <w:i/>
        <w:iCs/>
        <w:sz w:val="12"/>
        <w:szCs w:val="10"/>
        <w:lang w:val="es-ES"/>
      </w:rPr>
      <w:t xml:space="preserve"> de </w:t>
    </w:r>
    <w:r w:rsidRPr="003342A1">
      <w:rPr>
        <w:i/>
        <w:iCs/>
        <w:sz w:val="14"/>
        <w:szCs w:val="14"/>
      </w:rPr>
      <w:fldChar w:fldCharType="begin"/>
    </w:r>
    <w:r w:rsidRPr="003342A1">
      <w:rPr>
        <w:i/>
        <w:iCs/>
        <w:sz w:val="12"/>
        <w:szCs w:val="10"/>
      </w:rPr>
      <w:instrText>NUMPAGES</w:instrText>
    </w:r>
    <w:r w:rsidRPr="003342A1">
      <w:rPr>
        <w:i/>
        <w:iCs/>
        <w:sz w:val="14"/>
        <w:szCs w:val="14"/>
      </w:rPr>
      <w:fldChar w:fldCharType="separate"/>
    </w:r>
    <w:r w:rsidRPr="003342A1">
      <w:rPr>
        <w:i/>
        <w:iCs/>
        <w:sz w:val="12"/>
        <w:szCs w:val="10"/>
        <w:lang w:val="es-ES"/>
      </w:rPr>
      <w:t>2</w:t>
    </w:r>
    <w:r w:rsidRPr="003342A1">
      <w:rPr>
        <w:i/>
        <w:iCs/>
        <w:sz w:val="14"/>
        <w:szCs w:val="14"/>
      </w:rPr>
      <w:fldChar w:fldCharType="end"/>
    </w:r>
  </w:p>
  <w:p w14:paraId="081BEEFA" w14:textId="77777777" w:rsidR="00CC3D2B" w:rsidRDefault="2A4A9BE1" w:rsidP="003342A1">
    <w:pPr>
      <w:pStyle w:val="Piedepgina"/>
      <w:ind w:left="284"/>
      <w:jc w:val="both"/>
      <w:rPr>
        <w:sz w:val="14"/>
        <w:szCs w:val="16"/>
      </w:rPr>
    </w:pPr>
    <w:r>
      <w:rPr>
        <w:noProof/>
      </w:rPr>
      <w:drawing>
        <wp:inline distT="0" distB="0" distL="0" distR="0" wp14:anchorId="777A9B69" wp14:editId="7FC79490">
          <wp:extent cx="5970268" cy="948055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0268" cy="948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A4A9BE1">
      <w:rPr>
        <w:sz w:val="14"/>
        <w:szCs w:val="14"/>
      </w:rPr>
      <w:t xml:space="preserve">                                               </w:t>
    </w:r>
  </w:p>
  <w:p w14:paraId="0F53CC70" w14:textId="77777777" w:rsidR="00CC3D2B" w:rsidRPr="00F74A2E" w:rsidRDefault="00CC3D2B" w:rsidP="003342A1">
    <w:pPr>
      <w:pStyle w:val="Piedepgina"/>
      <w:jc w:val="center"/>
      <w:rPr>
        <w:sz w:val="14"/>
        <w:szCs w:val="16"/>
      </w:rPr>
    </w:pPr>
    <w:r w:rsidRPr="00F74A2E">
      <w:rPr>
        <w:sz w:val="14"/>
        <w:szCs w:val="16"/>
      </w:rPr>
      <w:t>01-01-FR-</w:t>
    </w:r>
    <w:r>
      <w:rPr>
        <w:sz w:val="14"/>
        <w:szCs w:val="16"/>
      </w:rPr>
      <w:t>01</w:t>
    </w:r>
  </w:p>
  <w:p w14:paraId="09C4BCCD" w14:textId="77777777" w:rsidR="00CC3D2B" w:rsidRDefault="00CC3D2B" w:rsidP="003342A1">
    <w:pPr>
      <w:pStyle w:val="Piedepgina"/>
      <w:jc w:val="center"/>
    </w:pPr>
    <w:r>
      <w:rPr>
        <w:sz w:val="14"/>
        <w:szCs w:val="16"/>
      </w:rPr>
      <w:t>V.2,2</w:t>
    </w:r>
  </w:p>
  <w:p w14:paraId="6DFB9E20" w14:textId="77777777" w:rsidR="00CC3D2B" w:rsidRDefault="00CC3D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2DAB0" w14:textId="77777777" w:rsidR="007A191E" w:rsidRDefault="007A191E">
      <w:r>
        <w:separator/>
      </w:r>
    </w:p>
  </w:footnote>
  <w:footnote w:type="continuationSeparator" w:id="0">
    <w:p w14:paraId="0538A51C" w14:textId="77777777" w:rsidR="007A191E" w:rsidRDefault="007A191E">
      <w:r>
        <w:continuationSeparator/>
      </w:r>
    </w:p>
  </w:footnote>
  <w:footnote w:type="continuationNotice" w:id="1">
    <w:p w14:paraId="7A9118F4" w14:textId="77777777" w:rsidR="007A191E" w:rsidRDefault="007A19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4"/>
      <w:gridCol w:w="7082"/>
    </w:tblGrid>
    <w:tr w:rsidR="00CC3D2B" w:rsidRPr="00393522" w14:paraId="3208AA05" w14:textId="77777777" w:rsidTr="2A4A9BE1">
      <w:trPr>
        <w:cantSplit/>
        <w:trHeight w:val="983"/>
      </w:trPr>
      <w:tc>
        <w:tcPr>
          <w:tcW w:w="2694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0DF9E56" w14:textId="77777777" w:rsidR="00CC3D2B" w:rsidRPr="00393522" w:rsidRDefault="2A4A9BE1" w:rsidP="000F5253">
          <w:pPr>
            <w:tabs>
              <w:tab w:val="center" w:pos="4419"/>
              <w:tab w:val="right" w:pos="8838"/>
            </w:tabs>
            <w:spacing w:before="60" w:after="60"/>
            <w:jc w:val="center"/>
            <w:rPr>
              <w:rFonts w:ascii="Tahoma" w:eastAsia="Cambria" w:hAnsi="Tahoma" w:cs="Tahoma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7952ED74" wp14:editId="7C5D4928">
                <wp:extent cx="1621155" cy="637540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155" cy="637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ECFECC8" w14:textId="77777777" w:rsidR="00CC3D2B" w:rsidRPr="007D57B3" w:rsidRDefault="00CC3D2B" w:rsidP="00C15446">
          <w:pPr>
            <w:tabs>
              <w:tab w:val="center" w:pos="4419"/>
              <w:tab w:val="right" w:pos="8838"/>
            </w:tabs>
            <w:spacing w:before="60" w:after="60"/>
            <w:jc w:val="center"/>
            <w:rPr>
              <w:rFonts w:ascii="Calibri" w:eastAsia="Cambria" w:hAnsi="Calibri" w:cs="Tahoma"/>
              <w:b/>
              <w:sz w:val="24"/>
              <w:szCs w:val="24"/>
            </w:rPr>
          </w:pPr>
          <w:r w:rsidRPr="007D57B3">
            <w:rPr>
              <w:rFonts w:ascii="Calibri" w:eastAsia="Cambria" w:hAnsi="Calibri" w:cs="Tahoma"/>
              <w:b/>
              <w:sz w:val="32"/>
              <w:szCs w:val="24"/>
            </w:rPr>
            <w:t>ACTA DE REUNIÓN</w:t>
          </w:r>
        </w:p>
      </w:tc>
    </w:tr>
  </w:tbl>
  <w:p w14:paraId="44E871BC" w14:textId="77777777" w:rsidR="00CC3D2B" w:rsidRPr="007178A9" w:rsidRDefault="00CC3D2B" w:rsidP="00DA1708">
    <w:pPr>
      <w:pStyle w:val="Encabezado"/>
      <w:rPr>
        <w:sz w:val="12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CE0CF9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C95837"/>
    <w:multiLevelType w:val="hybridMultilevel"/>
    <w:tmpl w:val="149CE6AC"/>
    <w:lvl w:ilvl="0" w:tplc="240A000F">
      <w:start w:val="1"/>
      <w:numFmt w:val="decimal"/>
      <w:lvlText w:val="%1."/>
      <w:lvlJc w:val="left"/>
      <w:pPr>
        <w:ind w:left="862" w:hanging="360"/>
      </w:pPr>
    </w:lvl>
    <w:lvl w:ilvl="1" w:tplc="240A0019" w:tentative="1">
      <w:start w:val="1"/>
      <w:numFmt w:val="lowerLetter"/>
      <w:lvlText w:val="%2."/>
      <w:lvlJc w:val="left"/>
      <w:pPr>
        <w:ind w:left="1582" w:hanging="360"/>
      </w:pPr>
    </w:lvl>
    <w:lvl w:ilvl="2" w:tplc="240A001B" w:tentative="1">
      <w:start w:val="1"/>
      <w:numFmt w:val="lowerRoman"/>
      <w:lvlText w:val="%3."/>
      <w:lvlJc w:val="right"/>
      <w:pPr>
        <w:ind w:left="2302" w:hanging="180"/>
      </w:pPr>
    </w:lvl>
    <w:lvl w:ilvl="3" w:tplc="240A000F" w:tentative="1">
      <w:start w:val="1"/>
      <w:numFmt w:val="decimal"/>
      <w:lvlText w:val="%4."/>
      <w:lvlJc w:val="left"/>
      <w:pPr>
        <w:ind w:left="3022" w:hanging="360"/>
      </w:pPr>
    </w:lvl>
    <w:lvl w:ilvl="4" w:tplc="240A0019" w:tentative="1">
      <w:start w:val="1"/>
      <w:numFmt w:val="lowerLetter"/>
      <w:lvlText w:val="%5."/>
      <w:lvlJc w:val="left"/>
      <w:pPr>
        <w:ind w:left="3742" w:hanging="360"/>
      </w:pPr>
    </w:lvl>
    <w:lvl w:ilvl="5" w:tplc="240A001B" w:tentative="1">
      <w:start w:val="1"/>
      <w:numFmt w:val="lowerRoman"/>
      <w:lvlText w:val="%6."/>
      <w:lvlJc w:val="right"/>
      <w:pPr>
        <w:ind w:left="4462" w:hanging="180"/>
      </w:pPr>
    </w:lvl>
    <w:lvl w:ilvl="6" w:tplc="240A000F" w:tentative="1">
      <w:start w:val="1"/>
      <w:numFmt w:val="decimal"/>
      <w:lvlText w:val="%7."/>
      <w:lvlJc w:val="left"/>
      <w:pPr>
        <w:ind w:left="5182" w:hanging="360"/>
      </w:pPr>
    </w:lvl>
    <w:lvl w:ilvl="7" w:tplc="240A0019" w:tentative="1">
      <w:start w:val="1"/>
      <w:numFmt w:val="lowerLetter"/>
      <w:lvlText w:val="%8."/>
      <w:lvlJc w:val="left"/>
      <w:pPr>
        <w:ind w:left="5902" w:hanging="360"/>
      </w:pPr>
    </w:lvl>
    <w:lvl w:ilvl="8" w:tplc="2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2940C1E"/>
    <w:multiLevelType w:val="hybridMultilevel"/>
    <w:tmpl w:val="B866CCA2"/>
    <w:lvl w:ilvl="0" w:tplc="2098B9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76021"/>
    <w:multiLevelType w:val="hybridMultilevel"/>
    <w:tmpl w:val="15803200"/>
    <w:lvl w:ilvl="0" w:tplc="6CCC47D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E6BBB"/>
    <w:multiLevelType w:val="hybridMultilevel"/>
    <w:tmpl w:val="500C2B08"/>
    <w:lvl w:ilvl="0" w:tplc="4188531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1A707BE0"/>
    <w:multiLevelType w:val="hybridMultilevel"/>
    <w:tmpl w:val="4E7097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B1E19"/>
    <w:multiLevelType w:val="hybridMultilevel"/>
    <w:tmpl w:val="92E25908"/>
    <w:lvl w:ilvl="0" w:tplc="A01E3114">
      <w:numFmt w:val="bullet"/>
      <w:lvlText w:val="-"/>
      <w:lvlJc w:val="left"/>
      <w:pPr>
        <w:ind w:left="862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0964D96"/>
    <w:multiLevelType w:val="hybridMultilevel"/>
    <w:tmpl w:val="574C8F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42C4A"/>
    <w:multiLevelType w:val="hybridMultilevel"/>
    <w:tmpl w:val="B82279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173E3"/>
    <w:multiLevelType w:val="hybridMultilevel"/>
    <w:tmpl w:val="219815C4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3DE82344"/>
    <w:multiLevelType w:val="hybridMultilevel"/>
    <w:tmpl w:val="EE76B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46062"/>
    <w:multiLevelType w:val="hybridMultilevel"/>
    <w:tmpl w:val="3384DF4C"/>
    <w:lvl w:ilvl="0" w:tplc="A01E311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366FA"/>
    <w:multiLevelType w:val="hybridMultilevel"/>
    <w:tmpl w:val="9A58D24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DD440F"/>
    <w:multiLevelType w:val="hybridMultilevel"/>
    <w:tmpl w:val="359E6B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A26F2"/>
    <w:multiLevelType w:val="hybridMultilevel"/>
    <w:tmpl w:val="9D4040C6"/>
    <w:lvl w:ilvl="0" w:tplc="8332AD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67D7D"/>
    <w:multiLevelType w:val="hybridMultilevel"/>
    <w:tmpl w:val="044AD0C8"/>
    <w:lvl w:ilvl="0" w:tplc="2E6C72AA">
      <w:start w:val="1"/>
      <w:numFmt w:val="decimal"/>
      <w:pStyle w:val="TDC1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09720F"/>
    <w:multiLevelType w:val="hybridMultilevel"/>
    <w:tmpl w:val="5478D736"/>
    <w:lvl w:ilvl="0" w:tplc="313C283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D0900"/>
    <w:multiLevelType w:val="hybridMultilevel"/>
    <w:tmpl w:val="EFD2E834"/>
    <w:lvl w:ilvl="0" w:tplc="2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5B935653"/>
    <w:multiLevelType w:val="hybridMultilevel"/>
    <w:tmpl w:val="021C3306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5CC07D6D"/>
    <w:multiLevelType w:val="hybridMultilevel"/>
    <w:tmpl w:val="0E4CFC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15E26"/>
    <w:multiLevelType w:val="hybridMultilevel"/>
    <w:tmpl w:val="C4DCD7CC"/>
    <w:lvl w:ilvl="0" w:tplc="DA047D1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24D6B"/>
    <w:multiLevelType w:val="hybridMultilevel"/>
    <w:tmpl w:val="23086C1C"/>
    <w:lvl w:ilvl="0" w:tplc="CB54ED6E">
      <w:start w:val="1"/>
      <w:numFmt w:val="bullet"/>
      <w:pStyle w:val="NormalJustificado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140C0"/>
    <w:multiLevelType w:val="multilevel"/>
    <w:tmpl w:val="52CCB5A2"/>
    <w:lvl w:ilvl="0">
      <w:start w:val="1"/>
      <w:numFmt w:val="upperRoman"/>
      <w:pStyle w:val="Listaconnmeros2"/>
      <w:lvlText w:val="%1. 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upperRoman"/>
      <w:lvlText w:val="%2. "/>
      <w:lvlJc w:val="left"/>
      <w:pPr>
        <w:tabs>
          <w:tab w:val="num" w:pos="1800"/>
        </w:tabs>
        <w:ind w:left="1440" w:hanging="360"/>
      </w:pPr>
      <w:rPr>
        <w:rFonts w:ascii="Arial" w:hAnsi="Arial" w:hint="default"/>
        <w:b/>
        <w:i w:val="0"/>
        <w:sz w:val="24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E85232E"/>
    <w:multiLevelType w:val="hybridMultilevel"/>
    <w:tmpl w:val="05A4E68E"/>
    <w:lvl w:ilvl="0" w:tplc="2098B96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965E00"/>
    <w:multiLevelType w:val="hybridMultilevel"/>
    <w:tmpl w:val="97308570"/>
    <w:lvl w:ilvl="0" w:tplc="0382DA7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6C63FE"/>
    <w:multiLevelType w:val="hybridMultilevel"/>
    <w:tmpl w:val="F432E7C6"/>
    <w:lvl w:ilvl="0" w:tplc="7E284DC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C195C"/>
    <w:multiLevelType w:val="hybridMultilevel"/>
    <w:tmpl w:val="7C10E7CC"/>
    <w:lvl w:ilvl="0" w:tplc="A1ACEFF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21"/>
  </w:num>
  <w:num w:numId="4">
    <w:abstractNumId w:val="15"/>
  </w:num>
  <w:num w:numId="5">
    <w:abstractNumId w:val="4"/>
  </w:num>
  <w:num w:numId="6">
    <w:abstractNumId w:val="10"/>
  </w:num>
  <w:num w:numId="7">
    <w:abstractNumId w:val="26"/>
  </w:num>
  <w:num w:numId="8">
    <w:abstractNumId w:val="14"/>
  </w:num>
  <w:num w:numId="9">
    <w:abstractNumId w:val="20"/>
  </w:num>
  <w:num w:numId="10">
    <w:abstractNumId w:val="25"/>
  </w:num>
  <w:num w:numId="11">
    <w:abstractNumId w:val="5"/>
  </w:num>
  <w:num w:numId="12">
    <w:abstractNumId w:val="7"/>
  </w:num>
  <w:num w:numId="13">
    <w:abstractNumId w:val="24"/>
  </w:num>
  <w:num w:numId="14">
    <w:abstractNumId w:val="8"/>
  </w:num>
  <w:num w:numId="15">
    <w:abstractNumId w:val="19"/>
  </w:num>
  <w:num w:numId="16">
    <w:abstractNumId w:val="16"/>
  </w:num>
  <w:num w:numId="17">
    <w:abstractNumId w:val="3"/>
  </w:num>
  <w:num w:numId="18">
    <w:abstractNumId w:val="2"/>
  </w:num>
  <w:num w:numId="19">
    <w:abstractNumId w:val="13"/>
  </w:num>
  <w:num w:numId="20">
    <w:abstractNumId w:val="23"/>
  </w:num>
  <w:num w:numId="21">
    <w:abstractNumId w:val="18"/>
  </w:num>
  <w:num w:numId="22">
    <w:abstractNumId w:val="17"/>
  </w:num>
  <w:num w:numId="23">
    <w:abstractNumId w:val="11"/>
  </w:num>
  <w:num w:numId="24">
    <w:abstractNumId w:val="6"/>
  </w:num>
  <w:num w:numId="25">
    <w:abstractNumId w:val="1"/>
  </w:num>
  <w:num w:numId="26">
    <w:abstractNumId w:val="9"/>
  </w:num>
  <w:num w:numId="27">
    <w:abstractNumId w:val="12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RGIO ACOSTA">
    <w15:presenceInfo w15:providerId="Windows Live" w15:userId="c2777f4cd5e93e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1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91"/>
    <w:rsid w:val="00000990"/>
    <w:rsid w:val="00000B9D"/>
    <w:rsid w:val="00001ABB"/>
    <w:rsid w:val="00003837"/>
    <w:rsid w:val="00005590"/>
    <w:rsid w:val="00005852"/>
    <w:rsid w:val="00005889"/>
    <w:rsid w:val="00005F32"/>
    <w:rsid w:val="00006BF2"/>
    <w:rsid w:val="00006EA1"/>
    <w:rsid w:val="00007234"/>
    <w:rsid w:val="000072B3"/>
    <w:rsid w:val="00007961"/>
    <w:rsid w:val="00007D45"/>
    <w:rsid w:val="0001074C"/>
    <w:rsid w:val="00010F36"/>
    <w:rsid w:val="000112E4"/>
    <w:rsid w:val="0001276A"/>
    <w:rsid w:val="00012779"/>
    <w:rsid w:val="00013129"/>
    <w:rsid w:val="00013D29"/>
    <w:rsid w:val="00014637"/>
    <w:rsid w:val="00014D17"/>
    <w:rsid w:val="00014F47"/>
    <w:rsid w:val="000156AF"/>
    <w:rsid w:val="00015745"/>
    <w:rsid w:val="00015CEC"/>
    <w:rsid w:val="00015F87"/>
    <w:rsid w:val="00016004"/>
    <w:rsid w:val="00016202"/>
    <w:rsid w:val="00016403"/>
    <w:rsid w:val="00016A0F"/>
    <w:rsid w:val="00016F07"/>
    <w:rsid w:val="00017060"/>
    <w:rsid w:val="0001781A"/>
    <w:rsid w:val="0002058B"/>
    <w:rsid w:val="000206C1"/>
    <w:rsid w:val="00020884"/>
    <w:rsid w:val="0002107B"/>
    <w:rsid w:val="000211FC"/>
    <w:rsid w:val="00021AAC"/>
    <w:rsid w:val="00022058"/>
    <w:rsid w:val="000232C8"/>
    <w:rsid w:val="00023DBA"/>
    <w:rsid w:val="00023DCB"/>
    <w:rsid w:val="00023EBB"/>
    <w:rsid w:val="00024161"/>
    <w:rsid w:val="00024168"/>
    <w:rsid w:val="00024681"/>
    <w:rsid w:val="00024A02"/>
    <w:rsid w:val="00024E9D"/>
    <w:rsid w:val="00024F97"/>
    <w:rsid w:val="00025006"/>
    <w:rsid w:val="00025083"/>
    <w:rsid w:val="0002546E"/>
    <w:rsid w:val="00025A90"/>
    <w:rsid w:val="00025A9F"/>
    <w:rsid w:val="00025D05"/>
    <w:rsid w:val="000271E8"/>
    <w:rsid w:val="0002765C"/>
    <w:rsid w:val="0003065F"/>
    <w:rsid w:val="000309CE"/>
    <w:rsid w:val="00030A4C"/>
    <w:rsid w:val="00030E7B"/>
    <w:rsid w:val="00031645"/>
    <w:rsid w:val="00031C49"/>
    <w:rsid w:val="0003206D"/>
    <w:rsid w:val="00032516"/>
    <w:rsid w:val="00032A9D"/>
    <w:rsid w:val="00032B83"/>
    <w:rsid w:val="00032DEF"/>
    <w:rsid w:val="00033F1F"/>
    <w:rsid w:val="00035237"/>
    <w:rsid w:val="00035EE2"/>
    <w:rsid w:val="00035FCE"/>
    <w:rsid w:val="00036DD5"/>
    <w:rsid w:val="00040297"/>
    <w:rsid w:val="00040E39"/>
    <w:rsid w:val="00041CC3"/>
    <w:rsid w:val="00041E61"/>
    <w:rsid w:val="000424D5"/>
    <w:rsid w:val="000424F2"/>
    <w:rsid w:val="00043590"/>
    <w:rsid w:val="000436BD"/>
    <w:rsid w:val="00045E9C"/>
    <w:rsid w:val="0004664F"/>
    <w:rsid w:val="00046DF5"/>
    <w:rsid w:val="00047084"/>
    <w:rsid w:val="000470AC"/>
    <w:rsid w:val="000500D3"/>
    <w:rsid w:val="000501E1"/>
    <w:rsid w:val="00050E07"/>
    <w:rsid w:val="0005135D"/>
    <w:rsid w:val="000519C3"/>
    <w:rsid w:val="000524C3"/>
    <w:rsid w:val="00052866"/>
    <w:rsid w:val="00052A93"/>
    <w:rsid w:val="000533EB"/>
    <w:rsid w:val="00053AE5"/>
    <w:rsid w:val="00053C3D"/>
    <w:rsid w:val="000543F4"/>
    <w:rsid w:val="00054736"/>
    <w:rsid w:val="0005477F"/>
    <w:rsid w:val="0005486F"/>
    <w:rsid w:val="00054E6D"/>
    <w:rsid w:val="00055691"/>
    <w:rsid w:val="00055882"/>
    <w:rsid w:val="00056FDB"/>
    <w:rsid w:val="0005709B"/>
    <w:rsid w:val="0005788F"/>
    <w:rsid w:val="00057CAE"/>
    <w:rsid w:val="00057D93"/>
    <w:rsid w:val="00060E2D"/>
    <w:rsid w:val="00060EDC"/>
    <w:rsid w:val="0006131E"/>
    <w:rsid w:val="000626C5"/>
    <w:rsid w:val="00062A38"/>
    <w:rsid w:val="0006324E"/>
    <w:rsid w:val="000640B7"/>
    <w:rsid w:val="00064B2F"/>
    <w:rsid w:val="00065182"/>
    <w:rsid w:val="00065709"/>
    <w:rsid w:val="00067098"/>
    <w:rsid w:val="000673F4"/>
    <w:rsid w:val="000702D3"/>
    <w:rsid w:val="00070366"/>
    <w:rsid w:val="00070444"/>
    <w:rsid w:val="00070BAB"/>
    <w:rsid w:val="0007106F"/>
    <w:rsid w:val="00071B51"/>
    <w:rsid w:val="00071DB4"/>
    <w:rsid w:val="00071ECB"/>
    <w:rsid w:val="00072BE9"/>
    <w:rsid w:val="00072F40"/>
    <w:rsid w:val="0007305A"/>
    <w:rsid w:val="0007391F"/>
    <w:rsid w:val="00074B96"/>
    <w:rsid w:val="0007535E"/>
    <w:rsid w:val="00075FA2"/>
    <w:rsid w:val="000762F4"/>
    <w:rsid w:val="000768FE"/>
    <w:rsid w:val="00076B00"/>
    <w:rsid w:val="00076F5D"/>
    <w:rsid w:val="00077126"/>
    <w:rsid w:val="000773FA"/>
    <w:rsid w:val="00077EE6"/>
    <w:rsid w:val="00080B94"/>
    <w:rsid w:val="00080DEC"/>
    <w:rsid w:val="00082183"/>
    <w:rsid w:val="000827AA"/>
    <w:rsid w:val="0008388A"/>
    <w:rsid w:val="00083EE9"/>
    <w:rsid w:val="00084BE8"/>
    <w:rsid w:val="00084D48"/>
    <w:rsid w:val="0008646E"/>
    <w:rsid w:val="0008770A"/>
    <w:rsid w:val="00087D45"/>
    <w:rsid w:val="00090321"/>
    <w:rsid w:val="000914C1"/>
    <w:rsid w:val="00091FC2"/>
    <w:rsid w:val="00091FDC"/>
    <w:rsid w:val="000924CC"/>
    <w:rsid w:val="00093BE4"/>
    <w:rsid w:val="00093DA1"/>
    <w:rsid w:val="000944B8"/>
    <w:rsid w:val="000945A3"/>
    <w:rsid w:val="00094872"/>
    <w:rsid w:val="00095529"/>
    <w:rsid w:val="00095F2D"/>
    <w:rsid w:val="000971FE"/>
    <w:rsid w:val="000A0115"/>
    <w:rsid w:val="000A052A"/>
    <w:rsid w:val="000A0DDA"/>
    <w:rsid w:val="000A0EA3"/>
    <w:rsid w:val="000A1362"/>
    <w:rsid w:val="000A1BEC"/>
    <w:rsid w:val="000A1CF0"/>
    <w:rsid w:val="000A1FC8"/>
    <w:rsid w:val="000A2E0A"/>
    <w:rsid w:val="000A2F0F"/>
    <w:rsid w:val="000A33ED"/>
    <w:rsid w:val="000A3C33"/>
    <w:rsid w:val="000A471F"/>
    <w:rsid w:val="000A4B6D"/>
    <w:rsid w:val="000A4C75"/>
    <w:rsid w:val="000A5151"/>
    <w:rsid w:val="000A5A13"/>
    <w:rsid w:val="000A5DED"/>
    <w:rsid w:val="000A60AA"/>
    <w:rsid w:val="000A61F0"/>
    <w:rsid w:val="000A63F0"/>
    <w:rsid w:val="000A6F68"/>
    <w:rsid w:val="000A70B0"/>
    <w:rsid w:val="000A7762"/>
    <w:rsid w:val="000A77F9"/>
    <w:rsid w:val="000B173F"/>
    <w:rsid w:val="000B198C"/>
    <w:rsid w:val="000B1C40"/>
    <w:rsid w:val="000B2130"/>
    <w:rsid w:val="000B2197"/>
    <w:rsid w:val="000B232E"/>
    <w:rsid w:val="000B26F1"/>
    <w:rsid w:val="000B2D22"/>
    <w:rsid w:val="000B2D86"/>
    <w:rsid w:val="000B30FC"/>
    <w:rsid w:val="000B4489"/>
    <w:rsid w:val="000B4860"/>
    <w:rsid w:val="000B4D22"/>
    <w:rsid w:val="000B51ED"/>
    <w:rsid w:val="000B58AF"/>
    <w:rsid w:val="000B5F2B"/>
    <w:rsid w:val="000B5FA3"/>
    <w:rsid w:val="000B6399"/>
    <w:rsid w:val="000B63E2"/>
    <w:rsid w:val="000B63EC"/>
    <w:rsid w:val="000B6BBC"/>
    <w:rsid w:val="000B7033"/>
    <w:rsid w:val="000B761D"/>
    <w:rsid w:val="000B76B0"/>
    <w:rsid w:val="000B7811"/>
    <w:rsid w:val="000B7CB1"/>
    <w:rsid w:val="000C04F8"/>
    <w:rsid w:val="000C052D"/>
    <w:rsid w:val="000C0549"/>
    <w:rsid w:val="000C0ACB"/>
    <w:rsid w:val="000C2EB0"/>
    <w:rsid w:val="000C3F25"/>
    <w:rsid w:val="000C4FE7"/>
    <w:rsid w:val="000C52ED"/>
    <w:rsid w:val="000C57F6"/>
    <w:rsid w:val="000C5B4F"/>
    <w:rsid w:val="000C5CEF"/>
    <w:rsid w:val="000C6BAC"/>
    <w:rsid w:val="000C7B43"/>
    <w:rsid w:val="000C7F42"/>
    <w:rsid w:val="000D0653"/>
    <w:rsid w:val="000D0A3C"/>
    <w:rsid w:val="000D0DA4"/>
    <w:rsid w:val="000D1492"/>
    <w:rsid w:val="000D188F"/>
    <w:rsid w:val="000D1B80"/>
    <w:rsid w:val="000D1CC3"/>
    <w:rsid w:val="000D1DB3"/>
    <w:rsid w:val="000D33B0"/>
    <w:rsid w:val="000D3D70"/>
    <w:rsid w:val="000D3EB1"/>
    <w:rsid w:val="000D3EEA"/>
    <w:rsid w:val="000D4B64"/>
    <w:rsid w:val="000D52B2"/>
    <w:rsid w:val="000D542E"/>
    <w:rsid w:val="000D5D25"/>
    <w:rsid w:val="000D6C5B"/>
    <w:rsid w:val="000D6F94"/>
    <w:rsid w:val="000D7B90"/>
    <w:rsid w:val="000D7FE6"/>
    <w:rsid w:val="000E0C35"/>
    <w:rsid w:val="000E0D1B"/>
    <w:rsid w:val="000E1ADB"/>
    <w:rsid w:val="000E1C8D"/>
    <w:rsid w:val="000E242F"/>
    <w:rsid w:val="000E2E41"/>
    <w:rsid w:val="000E4432"/>
    <w:rsid w:val="000E4E5C"/>
    <w:rsid w:val="000E5BB3"/>
    <w:rsid w:val="000E6C9A"/>
    <w:rsid w:val="000E7215"/>
    <w:rsid w:val="000E72AC"/>
    <w:rsid w:val="000E7FAF"/>
    <w:rsid w:val="000F0578"/>
    <w:rsid w:val="000F08AB"/>
    <w:rsid w:val="000F0CD3"/>
    <w:rsid w:val="000F0D91"/>
    <w:rsid w:val="000F19AA"/>
    <w:rsid w:val="000F1F73"/>
    <w:rsid w:val="000F2BBA"/>
    <w:rsid w:val="000F31F3"/>
    <w:rsid w:val="000F3A03"/>
    <w:rsid w:val="000F3FAC"/>
    <w:rsid w:val="000F4085"/>
    <w:rsid w:val="000F4449"/>
    <w:rsid w:val="000F47E2"/>
    <w:rsid w:val="000F4AE3"/>
    <w:rsid w:val="000F5193"/>
    <w:rsid w:val="000F5253"/>
    <w:rsid w:val="000F62B2"/>
    <w:rsid w:val="000F6BED"/>
    <w:rsid w:val="000F6D91"/>
    <w:rsid w:val="000F747C"/>
    <w:rsid w:val="000F76C0"/>
    <w:rsid w:val="000F7A8B"/>
    <w:rsid w:val="001004D3"/>
    <w:rsid w:val="001012CC"/>
    <w:rsid w:val="00101479"/>
    <w:rsid w:val="00102859"/>
    <w:rsid w:val="00102F2E"/>
    <w:rsid w:val="0010364E"/>
    <w:rsid w:val="001041BE"/>
    <w:rsid w:val="00104492"/>
    <w:rsid w:val="0010452D"/>
    <w:rsid w:val="00105C39"/>
    <w:rsid w:val="00106055"/>
    <w:rsid w:val="00106092"/>
    <w:rsid w:val="00106898"/>
    <w:rsid w:val="0010692E"/>
    <w:rsid w:val="001074F2"/>
    <w:rsid w:val="00107A8D"/>
    <w:rsid w:val="001100BC"/>
    <w:rsid w:val="0011089B"/>
    <w:rsid w:val="001126A0"/>
    <w:rsid w:val="00112A55"/>
    <w:rsid w:val="001132FE"/>
    <w:rsid w:val="00113593"/>
    <w:rsid w:val="001137EC"/>
    <w:rsid w:val="00113A09"/>
    <w:rsid w:val="00113CB3"/>
    <w:rsid w:val="00114F87"/>
    <w:rsid w:val="001150E6"/>
    <w:rsid w:val="0011533A"/>
    <w:rsid w:val="0011534E"/>
    <w:rsid w:val="0011540D"/>
    <w:rsid w:val="00117479"/>
    <w:rsid w:val="00117643"/>
    <w:rsid w:val="00117778"/>
    <w:rsid w:val="00117E5E"/>
    <w:rsid w:val="001200E9"/>
    <w:rsid w:val="0012111F"/>
    <w:rsid w:val="00121B8A"/>
    <w:rsid w:val="001221B8"/>
    <w:rsid w:val="0012260B"/>
    <w:rsid w:val="001226F3"/>
    <w:rsid w:val="00122F82"/>
    <w:rsid w:val="0012367A"/>
    <w:rsid w:val="0012425C"/>
    <w:rsid w:val="00124522"/>
    <w:rsid w:val="00124CFA"/>
    <w:rsid w:val="00124FB9"/>
    <w:rsid w:val="001252E2"/>
    <w:rsid w:val="001255B8"/>
    <w:rsid w:val="00125959"/>
    <w:rsid w:val="00126436"/>
    <w:rsid w:val="001270C9"/>
    <w:rsid w:val="001272F8"/>
    <w:rsid w:val="0012752B"/>
    <w:rsid w:val="001277D8"/>
    <w:rsid w:val="00130050"/>
    <w:rsid w:val="00130369"/>
    <w:rsid w:val="00130378"/>
    <w:rsid w:val="00130773"/>
    <w:rsid w:val="00130A14"/>
    <w:rsid w:val="00131678"/>
    <w:rsid w:val="0013176E"/>
    <w:rsid w:val="00131BA2"/>
    <w:rsid w:val="00133594"/>
    <w:rsid w:val="00134B36"/>
    <w:rsid w:val="00134ED6"/>
    <w:rsid w:val="00135C60"/>
    <w:rsid w:val="00135CD2"/>
    <w:rsid w:val="0013611F"/>
    <w:rsid w:val="00136E41"/>
    <w:rsid w:val="00140F35"/>
    <w:rsid w:val="001414E1"/>
    <w:rsid w:val="0014160C"/>
    <w:rsid w:val="00141DD0"/>
    <w:rsid w:val="00142120"/>
    <w:rsid w:val="00142798"/>
    <w:rsid w:val="00142C44"/>
    <w:rsid w:val="00142F44"/>
    <w:rsid w:val="001437A5"/>
    <w:rsid w:val="001455DB"/>
    <w:rsid w:val="001459C0"/>
    <w:rsid w:val="00145FC9"/>
    <w:rsid w:val="00146027"/>
    <w:rsid w:val="001463AA"/>
    <w:rsid w:val="00146702"/>
    <w:rsid w:val="00146EB4"/>
    <w:rsid w:val="0014797B"/>
    <w:rsid w:val="00147CAE"/>
    <w:rsid w:val="001502D0"/>
    <w:rsid w:val="001505CC"/>
    <w:rsid w:val="00151299"/>
    <w:rsid w:val="0015272F"/>
    <w:rsid w:val="00152D52"/>
    <w:rsid w:val="001534E7"/>
    <w:rsid w:val="00153980"/>
    <w:rsid w:val="00154016"/>
    <w:rsid w:val="00154494"/>
    <w:rsid w:val="00154632"/>
    <w:rsid w:val="001547C7"/>
    <w:rsid w:val="00154BA0"/>
    <w:rsid w:val="0015677C"/>
    <w:rsid w:val="001569AB"/>
    <w:rsid w:val="0016078D"/>
    <w:rsid w:val="00160DB0"/>
    <w:rsid w:val="00161E9E"/>
    <w:rsid w:val="00162395"/>
    <w:rsid w:val="0016255F"/>
    <w:rsid w:val="00162801"/>
    <w:rsid w:val="0016309A"/>
    <w:rsid w:val="0016360F"/>
    <w:rsid w:val="00164082"/>
    <w:rsid w:val="00164473"/>
    <w:rsid w:val="0016560F"/>
    <w:rsid w:val="00165974"/>
    <w:rsid w:val="00165995"/>
    <w:rsid w:val="00165C63"/>
    <w:rsid w:val="001667FD"/>
    <w:rsid w:val="00166EE2"/>
    <w:rsid w:val="0016774A"/>
    <w:rsid w:val="00167BDF"/>
    <w:rsid w:val="00167ED8"/>
    <w:rsid w:val="00170C96"/>
    <w:rsid w:val="001712A2"/>
    <w:rsid w:val="001718AB"/>
    <w:rsid w:val="00171908"/>
    <w:rsid w:val="00171C0B"/>
    <w:rsid w:val="00171CBD"/>
    <w:rsid w:val="00171E44"/>
    <w:rsid w:val="00171ECE"/>
    <w:rsid w:val="0017204D"/>
    <w:rsid w:val="00172090"/>
    <w:rsid w:val="001724E9"/>
    <w:rsid w:val="00173A2C"/>
    <w:rsid w:val="00173EB2"/>
    <w:rsid w:val="00174990"/>
    <w:rsid w:val="00174FB6"/>
    <w:rsid w:val="00175847"/>
    <w:rsid w:val="001758F0"/>
    <w:rsid w:val="00175990"/>
    <w:rsid w:val="001766BB"/>
    <w:rsid w:val="001768F9"/>
    <w:rsid w:val="00176E15"/>
    <w:rsid w:val="00176F31"/>
    <w:rsid w:val="00177BB7"/>
    <w:rsid w:val="00181361"/>
    <w:rsid w:val="001818CB"/>
    <w:rsid w:val="00181ED7"/>
    <w:rsid w:val="00182CAD"/>
    <w:rsid w:val="00182D0D"/>
    <w:rsid w:val="00183020"/>
    <w:rsid w:val="001834E3"/>
    <w:rsid w:val="0018366D"/>
    <w:rsid w:val="001836BC"/>
    <w:rsid w:val="00183800"/>
    <w:rsid w:val="00183921"/>
    <w:rsid w:val="001840A5"/>
    <w:rsid w:val="00185693"/>
    <w:rsid w:val="001863A1"/>
    <w:rsid w:val="0018753B"/>
    <w:rsid w:val="00190333"/>
    <w:rsid w:val="00190E77"/>
    <w:rsid w:val="00191CC2"/>
    <w:rsid w:val="00192504"/>
    <w:rsid w:val="00192C82"/>
    <w:rsid w:val="00194343"/>
    <w:rsid w:val="001945B8"/>
    <w:rsid w:val="00194639"/>
    <w:rsid w:val="001946E9"/>
    <w:rsid w:val="00194712"/>
    <w:rsid w:val="00194981"/>
    <w:rsid w:val="00195012"/>
    <w:rsid w:val="0019577F"/>
    <w:rsid w:val="00195BE7"/>
    <w:rsid w:val="00195FD5"/>
    <w:rsid w:val="00196B6A"/>
    <w:rsid w:val="0019705D"/>
    <w:rsid w:val="0019795A"/>
    <w:rsid w:val="00197F6E"/>
    <w:rsid w:val="001A04FD"/>
    <w:rsid w:val="001A0ED3"/>
    <w:rsid w:val="001A0FA9"/>
    <w:rsid w:val="001A11F0"/>
    <w:rsid w:val="001A2C8D"/>
    <w:rsid w:val="001A340D"/>
    <w:rsid w:val="001A3C97"/>
    <w:rsid w:val="001A3E78"/>
    <w:rsid w:val="001A4ACD"/>
    <w:rsid w:val="001A539D"/>
    <w:rsid w:val="001A5C42"/>
    <w:rsid w:val="001A5E41"/>
    <w:rsid w:val="001A683B"/>
    <w:rsid w:val="001A7342"/>
    <w:rsid w:val="001A75F3"/>
    <w:rsid w:val="001A798D"/>
    <w:rsid w:val="001A7DE8"/>
    <w:rsid w:val="001A7FFE"/>
    <w:rsid w:val="001B008F"/>
    <w:rsid w:val="001B0683"/>
    <w:rsid w:val="001B08C1"/>
    <w:rsid w:val="001B0B37"/>
    <w:rsid w:val="001B18C3"/>
    <w:rsid w:val="001B24ED"/>
    <w:rsid w:val="001B28F5"/>
    <w:rsid w:val="001B320A"/>
    <w:rsid w:val="001B3347"/>
    <w:rsid w:val="001B34C5"/>
    <w:rsid w:val="001B3751"/>
    <w:rsid w:val="001B446D"/>
    <w:rsid w:val="001B48E8"/>
    <w:rsid w:val="001B4E3E"/>
    <w:rsid w:val="001B557E"/>
    <w:rsid w:val="001B57F6"/>
    <w:rsid w:val="001B5A6E"/>
    <w:rsid w:val="001B6063"/>
    <w:rsid w:val="001B61A6"/>
    <w:rsid w:val="001B6AAB"/>
    <w:rsid w:val="001B7227"/>
    <w:rsid w:val="001B7325"/>
    <w:rsid w:val="001C0294"/>
    <w:rsid w:val="001C1BE0"/>
    <w:rsid w:val="001C1C74"/>
    <w:rsid w:val="001C271C"/>
    <w:rsid w:val="001C2ED4"/>
    <w:rsid w:val="001C3D54"/>
    <w:rsid w:val="001C4564"/>
    <w:rsid w:val="001C4A7C"/>
    <w:rsid w:val="001C5001"/>
    <w:rsid w:val="001C51F4"/>
    <w:rsid w:val="001C5B26"/>
    <w:rsid w:val="001D0DB4"/>
    <w:rsid w:val="001D1398"/>
    <w:rsid w:val="001D17D4"/>
    <w:rsid w:val="001D204E"/>
    <w:rsid w:val="001D2B41"/>
    <w:rsid w:val="001D37A2"/>
    <w:rsid w:val="001D3B26"/>
    <w:rsid w:val="001D4359"/>
    <w:rsid w:val="001D5059"/>
    <w:rsid w:val="001D5161"/>
    <w:rsid w:val="001D5226"/>
    <w:rsid w:val="001D5F61"/>
    <w:rsid w:val="001D622E"/>
    <w:rsid w:val="001D62E1"/>
    <w:rsid w:val="001D6D94"/>
    <w:rsid w:val="001D75A4"/>
    <w:rsid w:val="001E034D"/>
    <w:rsid w:val="001E088D"/>
    <w:rsid w:val="001E0979"/>
    <w:rsid w:val="001E0B62"/>
    <w:rsid w:val="001E2037"/>
    <w:rsid w:val="001E2466"/>
    <w:rsid w:val="001E38CE"/>
    <w:rsid w:val="001E398B"/>
    <w:rsid w:val="001E4219"/>
    <w:rsid w:val="001E4589"/>
    <w:rsid w:val="001E485E"/>
    <w:rsid w:val="001E50BD"/>
    <w:rsid w:val="001E5236"/>
    <w:rsid w:val="001E5DA3"/>
    <w:rsid w:val="001E62B8"/>
    <w:rsid w:val="001E692C"/>
    <w:rsid w:val="001E6F80"/>
    <w:rsid w:val="001E78F0"/>
    <w:rsid w:val="001E7D16"/>
    <w:rsid w:val="001E7E0B"/>
    <w:rsid w:val="001E7EA8"/>
    <w:rsid w:val="001F0378"/>
    <w:rsid w:val="001F0D78"/>
    <w:rsid w:val="001F19CC"/>
    <w:rsid w:val="001F2535"/>
    <w:rsid w:val="001F36D3"/>
    <w:rsid w:val="001F4A0F"/>
    <w:rsid w:val="001F527C"/>
    <w:rsid w:val="001F714F"/>
    <w:rsid w:val="001F7606"/>
    <w:rsid w:val="00201523"/>
    <w:rsid w:val="00201A31"/>
    <w:rsid w:val="002031F5"/>
    <w:rsid w:val="002032AB"/>
    <w:rsid w:val="002041E0"/>
    <w:rsid w:val="00204504"/>
    <w:rsid w:val="00204F8C"/>
    <w:rsid w:val="00204FBA"/>
    <w:rsid w:val="002054E1"/>
    <w:rsid w:val="00205DF7"/>
    <w:rsid w:val="002061D1"/>
    <w:rsid w:val="002062DE"/>
    <w:rsid w:val="00206F21"/>
    <w:rsid w:val="0020750E"/>
    <w:rsid w:val="00207617"/>
    <w:rsid w:val="00207F94"/>
    <w:rsid w:val="00210406"/>
    <w:rsid w:val="00210622"/>
    <w:rsid w:val="002106C4"/>
    <w:rsid w:val="00210D45"/>
    <w:rsid w:val="00211465"/>
    <w:rsid w:val="002119D4"/>
    <w:rsid w:val="00211AAC"/>
    <w:rsid w:val="00211D4B"/>
    <w:rsid w:val="00211D8B"/>
    <w:rsid w:val="00212437"/>
    <w:rsid w:val="002127B6"/>
    <w:rsid w:val="00212DD5"/>
    <w:rsid w:val="002130A1"/>
    <w:rsid w:val="0021384D"/>
    <w:rsid w:val="00214423"/>
    <w:rsid w:val="00214509"/>
    <w:rsid w:val="00214513"/>
    <w:rsid w:val="002145B0"/>
    <w:rsid w:val="002147C0"/>
    <w:rsid w:val="00215FFA"/>
    <w:rsid w:val="002164C6"/>
    <w:rsid w:val="00216744"/>
    <w:rsid w:val="00216C2E"/>
    <w:rsid w:val="00217450"/>
    <w:rsid w:val="00217C14"/>
    <w:rsid w:val="0022019F"/>
    <w:rsid w:val="002204EF"/>
    <w:rsid w:val="00220DF9"/>
    <w:rsid w:val="00221BCA"/>
    <w:rsid w:val="00221DDC"/>
    <w:rsid w:val="002223B4"/>
    <w:rsid w:val="00222472"/>
    <w:rsid w:val="00223075"/>
    <w:rsid w:val="0022345D"/>
    <w:rsid w:val="002242C8"/>
    <w:rsid w:val="00224355"/>
    <w:rsid w:val="00224C71"/>
    <w:rsid w:val="00224E19"/>
    <w:rsid w:val="00226003"/>
    <w:rsid w:val="0022675C"/>
    <w:rsid w:val="00226A1F"/>
    <w:rsid w:val="00226DDC"/>
    <w:rsid w:val="002278A6"/>
    <w:rsid w:val="002301CD"/>
    <w:rsid w:val="00230313"/>
    <w:rsid w:val="002315B4"/>
    <w:rsid w:val="0023169D"/>
    <w:rsid w:val="0023196B"/>
    <w:rsid w:val="002321D5"/>
    <w:rsid w:val="00232254"/>
    <w:rsid w:val="00232D26"/>
    <w:rsid w:val="002333CE"/>
    <w:rsid w:val="00233E93"/>
    <w:rsid w:val="002342EA"/>
    <w:rsid w:val="002345E6"/>
    <w:rsid w:val="00234714"/>
    <w:rsid w:val="00234C29"/>
    <w:rsid w:val="002351C4"/>
    <w:rsid w:val="0023539A"/>
    <w:rsid w:val="00235447"/>
    <w:rsid w:val="002357D3"/>
    <w:rsid w:val="00236A1F"/>
    <w:rsid w:val="00236B45"/>
    <w:rsid w:val="00236E00"/>
    <w:rsid w:val="00237085"/>
    <w:rsid w:val="002372F5"/>
    <w:rsid w:val="00237613"/>
    <w:rsid w:val="00240169"/>
    <w:rsid w:val="002402AF"/>
    <w:rsid w:val="00240AD4"/>
    <w:rsid w:val="00241E6D"/>
    <w:rsid w:val="00243DD0"/>
    <w:rsid w:val="002440E9"/>
    <w:rsid w:val="002444F7"/>
    <w:rsid w:val="00244A2E"/>
    <w:rsid w:val="00244E39"/>
    <w:rsid w:val="00244FF6"/>
    <w:rsid w:val="002450B0"/>
    <w:rsid w:val="00245542"/>
    <w:rsid w:val="00245623"/>
    <w:rsid w:val="0024599A"/>
    <w:rsid w:val="00246C75"/>
    <w:rsid w:val="00246E5F"/>
    <w:rsid w:val="00247666"/>
    <w:rsid w:val="00247EF6"/>
    <w:rsid w:val="00250635"/>
    <w:rsid w:val="00250D7C"/>
    <w:rsid w:val="00251906"/>
    <w:rsid w:val="00251F6A"/>
    <w:rsid w:val="0025260B"/>
    <w:rsid w:val="002526D4"/>
    <w:rsid w:val="00253003"/>
    <w:rsid w:val="00253052"/>
    <w:rsid w:val="00253BFD"/>
    <w:rsid w:val="00253FD9"/>
    <w:rsid w:val="002540E7"/>
    <w:rsid w:val="002541EF"/>
    <w:rsid w:val="00254887"/>
    <w:rsid w:val="00254D56"/>
    <w:rsid w:val="002559A3"/>
    <w:rsid w:val="002561EC"/>
    <w:rsid w:val="00256321"/>
    <w:rsid w:val="002569E0"/>
    <w:rsid w:val="00260BE2"/>
    <w:rsid w:val="00260D2D"/>
    <w:rsid w:val="00261308"/>
    <w:rsid w:val="0026145C"/>
    <w:rsid w:val="00261BE9"/>
    <w:rsid w:val="00262A74"/>
    <w:rsid w:val="00262B87"/>
    <w:rsid w:val="00262BF0"/>
    <w:rsid w:val="00263688"/>
    <w:rsid w:val="002639DA"/>
    <w:rsid w:val="00263AB2"/>
    <w:rsid w:val="002641A1"/>
    <w:rsid w:val="00265BF7"/>
    <w:rsid w:val="0026602F"/>
    <w:rsid w:val="00266D28"/>
    <w:rsid w:val="00267ADF"/>
    <w:rsid w:val="00267E0F"/>
    <w:rsid w:val="002704D1"/>
    <w:rsid w:val="00271107"/>
    <w:rsid w:val="00271471"/>
    <w:rsid w:val="00271893"/>
    <w:rsid w:val="00271AF7"/>
    <w:rsid w:val="00271D94"/>
    <w:rsid w:val="002724E5"/>
    <w:rsid w:val="002735B9"/>
    <w:rsid w:val="00273A56"/>
    <w:rsid w:val="00273FF1"/>
    <w:rsid w:val="00274625"/>
    <w:rsid w:val="0027475C"/>
    <w:rsid w:val="0027549C"/>
    <w:rsid w:val="00276BFA"/>
    <w:rsid w:val="0027716D"/>
    <w:rsid w:val="0027730D"/>
    <w:rsid w:val="0027764E"/>
    <w:rsid w:val="00277791"/>
    <w:rsid w:val="0027780F"/>
    <w:rsid w:val="00277C43"/>
    <w:rsid w:val="00277CA3"/>
    <w:rsid w:val="002802E4"/>
    <w:rsid w:val="0028084A"/>
    <w:rsid w:val="00280ED2"/>
    <w:rsid w:val="00281628"/>
    <w:rsid w:val="00281A8D"/>
    <w:rsid w:val="00281E29"/>
    <w:rsid w:val="00282806"/>
    <w:rsid w:val="0028348B"/>
    <w:rsid w:val="00283517"/>
    <w:rsid w:val="00283C04"/>
    <w:rsid w:val="00283C7B"/>
    <w:rsid w:val="00284AB8"/>
    <w:rsid w:val="00284D1E"/>
    <w:rsid w:val="002857D9"/>
    <w:rsid w:val="00285AC6"/>
    <w:rsid w:val="00285D2F"/>
    <w:rsid w:val="00286529"/>
    <w:rsid w:val="00286876"/>
    <w:rsid w:val="00286E2C"/>
    <w:rsid w:val="002871AC"/>
    <w:rsid w:val="0029037C"/>
    <w:rsid w:val="002905EB"/>
    <w:rsid w:val="00290677"/>
    <w:rsid w:val="00291CDF"/>
    <w:rsid w:val="0029201A"/>
    <w:rsid w:val="00292C35"/>
    <w:rsid w:val="00293523"/>
    <w:rsid w:val="00293741"/>
    <w:rsid w:val="00294354"/>
    <w:rsid w:val="002954B6"/>
    <w:rsid w:val="00296357"/>
    <w:rsid w:val="0029700A"/>
    <w:rsid w:val="0029720B"/>
    <w:rsid w:val="002974F5"/>
    <w:rsid w:val="00297BFB"/>
    <w:rsid w:val="002A032A"/>
    <w:rsid w:val="002A076D"/>
    <w:rsid w:val="002A0C8A"/>
    <w:rsid w:val="002A0EAA"/>
    <w:rsid w:val="002A126F"/>
    <w:rsid w:val="002A1A5D"/>
    <w:rsid w:val="002A28B3"/>
    <w:rsid w:val="002A2C92"/>
    <w:rsid w:val="002A2F50"/>
    <w:rsid w:val="002A2F8E"/>
    <w:rsid w:val="002A4050"/>
    <w:rsid w:val="002A4B14"/>
    <w:rsid w:val="002A5335"/>
    <w:rsid w:val="002A5C58"/>
    <w:rsid w:val="002A6A28"/>
    <w:rsid w:val="002A7358"/>
    <w:rsid w:val="002A7802"/>
    <w:rsid w:val="002A7938"/>
    <w:rsid w:val="002A7963"/>
    <w:rsid w:val="002B0099"/>
    <w:rsid w:val="002B17DD"/>
    <w:rsid w:val="002B1F1D"/>
    <w:rsid w:val="002B20B5"/>
    <w:rsid w:val="002B2349"/>
    <w:rsid w:val="002B23A6"/>
    <w:rsid w:val="002B2B4C"/>
    <w:rsid w:val="002B2C08"/>
    <w:rsid w:val="002B2C2C"/>
    <w:rsid w:val="002B31B5"/>
    <w:rsid w:val="002B3394"/>
    <w:rsid w:val="002B3851"/>
    <w:rsid w:val="002B4454"/>
    <w:rsid w:val="002B5BE3"/>
    <w:rsid w:val="002B5F2C"/>
    <w:rsid w:val="002B5F5D"/>
    <w:rsid w:val="002B69B0"/>
    <w:rsid w:val="002B6BCC"/>
    <w:rsid w:val="002B6C10"/>
    <w:rsid w:val="002B6FBE"/>
    <w:rsid w:val="002B73FB"/>
    <w:rsid w:val="002B7A7B"/>
    <w:rsid w:val="002B7F5F"/>
    <w:rsid w:val="002C0000"/>
    <w:rsid w:val="002C01E6"/>
    <w:rsid w:val="002C063C"/>
    <w:rsid w:val="002C0A7F"/>
    <w:rsid w:val="002C0D44"/>
    <w:rsid w:val="002C1AE6"/>
    <w:rsid w:val="002C247E"/>
    <w:rsid w:val="002C29AB"/>
    <w:rsid w:val="002C2A92"/>
    <w:rsid w:val="002C34EE"/>
    <w:rsid w:val="002C3A2D"/>
    <w:rsid w:val="002C3C87"/>
    <w:rsid w:val="002C3DA0"/>
    <w:rsid w:val="002C4063"/>
    <w:rsid w:val="002C433A"/>
    <w:rsid w:val="002C43DF"/>
    <w:rsid w:val="002C45C9"/>
    <w:rsid w:val="002C4DBE"/>
    <w:rsid w:val="002C516D"/>
    <w:rsid w:val="002C5E62"/>
    <w:rsid w:val="002C6972"/>
    <w:rsid w:val="002C737F"/>
    <w:rsid w:val="002C78F4"/>
    <w:rsid w:val="002D0586"/>
    <w:rsid w:val="002D16C1"/>
    <w:rsid w:val="002D219F"/>
    <w:rsid w:val="002D25C7"/>
    <w:rsid w:val="002D2899"/>
    <w:rsid w:val="002D2F30"/>
    <w:rsid w:val="002D35F6"/>
    <w:rsid w:val="002D3B91"/>
    <w:rsid w:val="002D3EBA"/>
    <w:rsid w:val="002D47C2"/>
    <w:rsid w:val="002D5703"/>
    <w:rsid w:val="002D658C"/>
    <w:rsid w:val="002D6FEA"/>
    <w:rsid w:val="002D72DE"/>
    <w:rsid w:val="002D73C8"/>
    <w:rsid w:val="002D77CC"/>
    <w:rsid w:val="002D7EB3"/>
    <w:rsid w:val="002D7FCB"/>
    <w:rsid w:val="002E0377"/>
    <w:rsid w:val="002E0CC4"/>
    <w:rsid w:val="002E1590"/>
    <w:rsid w:val="002E17FD"/>
    <w:rsid w:val="002E2FA9"/>
    <w:rsid w:val="002E317B"/>
    <w:rsid w:val="002E3762"/>
    <w:rsid w:val="002E3772"/>
    <w:rsid w:val="002E37DC"/>
    <w:rsid w:val="002E4877"/>
    <w:rsid w:val="002E4CED"/>
    <w:rsid w:val="002E51F6"/>
    <w:rsid w:val="002E617E"/>
    <w:rsid w:val="002E652A"/>
    <w:rsid w:val="002E6816"/>
    <w:rsid w:val="002E7BA3"/>
    <w:rsid w:val="002E7CED"/>
    <w:rsid w:val="002F006D"/>
    <w:rsid w:val="002F090E"/>
    <w:rsid w:val="002F2587"/>
    <w:rsid w:val="002F26CB"/>
    <w:rsid w:val="002F31F6"/>
    <w:rsid w:val="002F374E"/>
    <w:rsid w:val="002F408D"/>
    <w:rsid w:val="002F495B"/>
    <w:rsid w:val="002F4A6D"/>
    <w:rsid w:val="002F4E81"/>
    <w:rsid w:val="002F4FE6"/>
    <w:rsid w:val="002F540B"/>
    <w:rsid w:val="002F6B14"/>
    <w:rsid w:val="002F7060"/>
    <w:rsid w:val="002F741F"/>
    <w:rsid w:val="002F7977"/>
    <w:rsid w:val="00300DC7"/>
    <w:rsid w:val="0030171D"/>
    <w:rsid w:val="00301EFC"/>
    <w:rsid w:val="0030263C"/>
    <w:rsid w:val="00302FFA"/>
    <w:rsid w:val="00303A70"/>
    <w:rsid w:val="00303F34"/>
    <w:rsid w:val="00303F83"/>
    <w:rsid w:val="00304DEC"/>
    <w:rsid w:val="0030539C"/>
    <w:rsid w:val="003065EA"/>
    <w:rsid w:val="003069D5"/>
    <w:rsid w:val="00306CDE"/>
    <w:rsid w:val="003103E7"/>
    <w:rsid w:val="00310F17"/>
    <w:rsid w:val="003116FE"/>
    <w:rsid w:val="00311FE7"/>
    <w:rsid w:val="003129E3"/>
    <w:rsid w:val="003139FB"/>
    <w:rsid w:val="00314EC9"/>
    <w:rsid w:val="003152C1"/>
    <w:rsid w:val="003159CC"/>
    <w:rsid w:val="0031626A"/>
    <w:rsid w:val="00316277"/>
    <w:rsid w:val="00317B79"/>
    <w:rsid w:val="00317BD8"/>
    <w:rsid w:val="00317CCD"/>
    <w:rsid w:val="003200CD"/>
    <w:rsid w:val="00320271"/>
    <w:rsid w:val="00320DEB"/>
    <w:rsid w:val="00320FA6"/>
    <w:rsid w:val="00321281"/>
    <w:rsid w:val="0032141E"/>
    <w:rsid w:val="00321575"/>
    <w:rsid w:val="00321693"/>
    <w:rsid w:val="00321CEA"/>
    <w:rsid w:val="00322098"/>
    <w:rsid w:val="0032254A"/>
    <w:rsid w:val="003232C9"/>
    <w:rsid w:val="0032513C"/>
    <w:rsid w:val="0032524A"/>
    <w:rsid w:val="0032559D"/>
    <w:rsid w:val="0032581D"/>
    <w:rsid w:val="0032631F"/>
    <w:rsid w:val="00326843"/>
    <w:rsid w:val="00326BF0"/>
    <w:rsid w:val="00326CC7"/>
    <w:rsid w:val="00327084"/>
    <w:rsid w:val="003274CF"/>
    <w:rsid w:val="00327522"/>
    <w:rsid w:val="00327D1E"/>
    <w:rsid w:val="00327E45"/>
    <w:rsid w:val="003301B0"/>
    <w:rsid w:val="003302A7"/>
    <w:rsid w:val="003305E9"/>
    <w:rsid w:val="003305F7"/>
    <w:rsid w:val="00330693"/>
    <w:rsid w:val="00330CCE"/>
    <w:rsid w:val="0033203F"/>
    <w:rsid w:val="00332386"/>
    <w:rsid w:val="003324C6"/>
    <w:rsid w:val="00333A6B"/>
    <w:rsid w:val="00333EBD"/>
    <w:rsid w:val="00333EE3"/>
    <w:rsid w:val="0033405F"/>
    <w:rsid w:val="003342A1"/>
    <w:rsid w:val="00334486"/>
    <w:rsid w:val="003344CE"/>
    <w:rsid w:val="00334A75"/>
    <w:rsid w:val="00335027"/>
    <w:rsid w:val="003350A1"/>
    <w:rsid w:val="00335BD1"/>
    <w:rsid w:val="00335DA2"/>
    <w:rsid w:val="00335EC9"/>
    <w:rsid w:val="00335FF3"/>
    <w:rsid w:val="0033611A"/>
    <w:rsid w:val="0033755B"/>
    <w:rsid w:val="003376C7"/>
    <w:rsid w:val="003378DD"/>
    <w:rsid w:val="00337BF5"/>
    <w:rsid w:val="00337C27"/>
    <w:rsid w:val="00337C61"/>
    <w:rsid w:val="00337DD6"/>
    <w:rsid w:val="00340297"/>
    <w:rsid w:val="0034038B"/>
    <w:rsid w:val="003408FD"/>
    <w:rsid w:val="00341E33"/>
    <w:rsid w:val="003421C3"/>
    <w:rsid w:val="00342B8D"/>
    <w:rsid w:val="00344072"/>
    <w:rsid w:val="00344383"/>
    <w:rsid w:val="003443CB"/>
    <w:rsid w:val="003444F6"/>
    <w:rsid w:val="00345686"/>
    <w:rsid w:val="00345F89"/>
    <w:rsid w:val="00346B19"/>
    <w:rsid w:val="00346E9C"/>
    <w:rsid w:val="003475D8"/>
    <w:rsid w:val="00350280"/>
    <w:rsid w:val="00350E93"/>
    <w:rsid w:val="00351070"/>
    <w:rsid w:val="003510C1"/>
    <w:rsid w:val="0035214B"/>
    <w:rsid w:val="003527AB"/>
    <w:rsid w:val="00352EA7"/>
    <w:rsid w:val="003530B7"/>
    <w:rsid w:val="00353595"/>
    <w:rsid w:val="003535A8"/>
    <w:rsid w:val="00353BDD"/>
    <w:rsid w:val="003540D7"/>
    <w:rsid w:val="00354203"/>
    <w:rsid w:val="003546F5"/>
    <w:rsid w:val="00354C6C"/>
    <w:rsid w:val="0035552B"/>
    <w:rsid w:val="00356D87"/>
    <w:rsid w:val="00360384"/>
    <w:rsid w:val="00360A2E"/>
    <w:rsid w:val="0036267F"/>
    <w:rsid w:val="003630B6"/>
    <w:rsid w:val="00363F18"/>
    <w:rsid w:val="003642E5"/>
    <w:rsid w:val="00364331"/>
    <w:rsid w:val="003646E1"/>
    <w:rsid w:val="00364CAF"/>
    <w:rsid w:val="00364F43"/>
    <w:rsid w:val="0036625E"/>
    <w:rsid w:val="00366523"/>
    <w:rsid w:val="00366B19"/>
    <w:rsid w:val="00366BFA"/>
    <w:rsid w:val="00366DBB"/>
    <w:rsid w:val="0036733C"/>
    <w:rsid w:val="00370400"/>
    <w:rsid w:val="003705A6"/>
    <w:rsid w:val="00370756"/>
    <w:rsid w:val="0037082E"/>
    <w:rsid w:val="00370A3D"/>
    <w:rsid w:val="00370BA0"/>
    <w:rsid w:val="00370FE1"/>
    <w:rsid w:val="003716C4"/>
    <w:rsid w:val="00371807"/>
    <w:rsid w:val="00372162"/>
    <w:rsid w:val="00372364"/>
    <w:rsid w:val="003726FF"/>
    <w:rsid w:val="00372C12"/>
    <w:rsid w:val="00373103"/>
    <w:rsid w:val="00374275"/>
    <w:rsid w:val="003748DE"/>
    <w:rsid w:val="003749BA"/>
    <w:rsid w:val="0037618A"/>
    <w:rsid w:val="00376232"/>
    <w:rsid w:val="003763F7"/>
    <w:rsid w:val="00376F9F"/>
    <w:rsid w:val="003776AF"/>
    <w:rsid w:val="00377778"/>
    <w:rsid w:val="00380221"/>
    <w:rsid w:val="003807BD"/>
    <w:rsid w:val="00380A66"/>
    <w:rsid w:val="00380E61"/>
    <w:rsid w:val="003819CF"/>
    <w:rsid w:val="00382620"/>
    <w:rsid w:val="00382B37"/>
    <w:rsid w:val="0038334F"/>
    <w:rsid w:val="00383F46"/>
    <w:rsid w:val="00384178"/>
    <w:rsid w:val="00384682"/>
    <w:rsid w:val="00384AD4"/>
    <w:rsid w:val="00384D9C"/>
    <w:rsid w:val="00385079"/>
    <w:rsid w:val="0038569C"/>
    <w:rsid w:val="003858C3"/>
    <w:rsid w:val="00385AEA"/>
    <w:rsid w:val="00385C51"/>
    <w:rsid w:val="00387637"/>
    <w:rsid w:val="00387669"/>
    <w:rsid w:val="00387B7E"/>
    <w:rsid w:val="00390B1E"/>
    <w:rsid w:val="00390BFB"/>
    <w:rsid w:val="00391126"/>
    <w:rsid w:val="00391572"/>
    <w:rsid w:val="00391BF7"/>
    <w:rsid w:val="003924E9"/>
    <w:rsid w:val="003930E7"/>
    <w:rsid w:val="00393408"/>
    <w:rsid w:val="00393522"/>
    <w:rsid w:val="003938CD"/>
    <w:rsid w:val="00393C6B"/>
    <w:rsid w:val="00393ED0"/>
    <w:rsid w:val="00394783"/>
    <w:rsid w:val="00395681"/>
    <w:rsid w:val="00395746"/>
    <w:rsid w:val="003962E9"/>
    <w:rsid w:val="003970A6"/>
    <w:rsid w:val="003972FC"/>
    <w:rsid w:val="003A0314"/>
    <w:rsid w:val="003A0814"/>
    <w:rsid w:val="003A08C7"/>
    <w:rsid w:val="003A09BD"/>
    <w:rsid w:val="003A0BEB"/>
    <w:rsid w:val="003A19C8"/>
    <w:rsid w:val="003A1CE6"/>
    <w:rsid w:val="003A2D3B"/>
    <w:rsid w:val="003A314B"/>
    <w:rsid w:val="003A3FE7"/>
    <w:rsid w:val="003A5F5B"/>
    <w:rsid w:val="003A5FF9"/>
    <w:rsid w:val="003A61A6"/>
    <w:rsid w:val="003A6355"/>
    <w:rsid w:val="003A6968"/>
    <w:rsid w:val="003A6A2B"/>
    <w:rsid w:val="003A6BB3"/>
    <w:rsid w:val="003A764A"/>
    <w:rsid w:val="003B0416"/>
    <w:rsid w:val="003B048D"/>
    <w:rsid w:val="003B076A"/>
    <w:rsid w:val="003B125F"/>
    <w:rsid w:val="003B2232"/>
    <w:rsid w:val="003B255C"/>
    <w:rsid w:val="003B3125"/>
    <w:rsid w:val="003B316B"/>
    <w:rsid w:val="003B3413"/>
    <w:rsid w:val="003B37F3"/>
    <w:rsid w:val="003B3A6E"/>
    <w:rsid w:val="003B3AE9"/>
    <w:rsid w:val="003B4D0F"/>
    <w:rsid w:val="003B5D82"/>
    <w:rsid w:val="003B5ED2"/>
    <w:rsid w:val="003B5EF7"/>
    <w:rsid w:val="003B638A"/>
    <w:rsid w:val="003B74C3"/>
    <w:rsid w:val="003C0294"/>
    <w:rsid w:val="003C075E"/>
    <w:rsid w:val="003C094C"/>
    <w:rsid w:val="003C0EB7"/>
    <w:rsid w:val="003C1923"/>
    <w:rsid w:val="003C2133"/>
    <w:rsid w:val="003C2D77"/>
    <w:rsid w:val="003C3449"/>
    <w:rsid w:val="003C3E3C"/>
    <w:rsid w:val="003C4A48"/>
    <w:rsid w:val="003C4EBE"/>
    <w:rsid w:val="003C5317"/>
    <w:rsid w:val="003C59C1"/>
    <w:rsid w:val="003C59D3"/>
    <w:rsid w:val="003C5E1A"/>
    <w:rsid w:val="003C60AE"/>
    <w:rsid w:val="003C65C7"/>
    <w:rsid w:val="003C719B"/>
    <w:rsid w:val="003C7DD0"/>
    <w:rsid w:val="003D00AF"/>
    <w:rsid w:val="003D01B9"/>
    <w:rsid w:val="003D064A"/>
    <w:rsid w:val="003D0CFC"/>
    <w:rsid w:val="003D15F2"/>
    <w:rsid w:val="003D1C10"/>
    <w:rsid w:val="003D21D1"/>
    <w:rsid w:val="003D231D"/>
    <w:rsid w:val="003D2899"/>
    <w:rsid w:val="003D3F4D"/>
    <w:rsid w:val="003D4283"/>
    <w:rsid w:val="003D4EF7"/>
    <w:rsid w:val="003D6FBC"/>
    <w:rsid w:val="003D77AB"/>
    <w:rsid w:val="003E0888"/>
    <w:rsid w:val="003E154D"/>
    <w:rsid w:val="003E1D9E"/>
    <w:rsid w:val="003E208C"/>
    <w:rsid w:val="003E2096"/>
    <w:rsid w:val="003E2AAB"/>
    <w:rsid w:val="003E2AFB"/>
    <w:rsid w:val="003E2BFC"/>
    <w:rsid w:val="003E315C"/>
    <w:rsid w:val="003E32BB"/>
    <w:rsid w:val="003E331D"/>
    <w:rsid w:val="003E34AC"/>
    <w:rsid w:val="003E3943"/>
    <w:rsid w:val="003E5355"/>
    <w:rsid w:val="003E5B72"/>
    <w:rsid w:val="003E698E"/>
    <w:rsid w:val="003E6C56"/>
    <w:rsid w:val="003E7031"/>
    <w:rsid w:val="003E7382"/>
    <w:rsid w:val="003E794E"/>
    <w:rsid w:val="003F0713"/>
    <w:rsid w:val="003F0C61"/>
    <w:rsid w:val="003F165A"/>
    <w:rsid w:val="003F24D6"/>
    <w:rsid w:val="003F2AE7"/>
    <w:rsid w:val="003F2D1D"/>
    <w:rsid w:val="003F357C"/>
    <w:rsid w:val="003F431B"/>
    <w:rsid w:val="003F4A7E"/>
    <w:rsid w:val="003F4C1B"/>
    <w:rsid w:val="003F4D14"/>
    <w:rsid w:val="003F4DF6"/>
    <w:rsid w:val="003F4E3B"/>
    <w:rsid w:val="003F5BBC"/>
    <w:rsid w:val="003F62E0"/>
    <w:rsid w:val="003F6686"/>
    <w:rsid w:val="003F6DD8"/>
    <w:rsid w:val="003F73F6"/>
    <w:rsid w:val="004001B9"/>
    <w:rsid w:val="00400BD7"/>
    <w:rsid w:val="00401131"/>
    <w:rsid w:val="004011F1"/>
    <w:rsid w:val="00403EE6"/>
    <w:rsid w:val="00403EF2"/>
    <w:rsid w:val="00404425"/>
    <w:rsid w:val="0040453B"/>
    <w:rsid w:val="004049D8"/>
    <w:rsid w:val="00404C31"/>
    <w:rsid w:val="00405A02"/>
    <w:rsid w:val="00405FBD"/>
    <w:rsid w:val="00406CF0"/>
    <w:rsid w:val="0040726D"/>
    <w:rsid w:val="00407D67"/>
    <w:rsid w:val="0041002D"/>
    <w:rsid w:val="004100D3"/>
    <w:rsid w:val="00411573"/>
    <w:rsid w:val="004115F0"/>
    <w:rsid w:val="00411B4E"/>
    <w:rsid w:val="0041209D"/>
    <w:rsid w:val="004123A8"/>
    <w:rsid w:val="00412719"/>
    <w:rsid w:val="0041280D"/>
    <w:rsid w:val="00412A9F"/>
    <w:rsid w:val="00412B24"/>
    <w:rsid w:val="004131EB"/>
    <w:rsid w:val="00414093"/>
    <w:rsid w:val="004140BA"/>
    <w:rsid w:val="0041462D"/>
    <w:rsid w:val="00417019"/>
    <w:rsid w:val="0041732F"/>
    <w:rsid w:val="00417AF5"/>
    <w:rsid w:val="00420689"/>
    <w:rsid w:val="0042156D"/>
    <w:rsid w:val="00421822"/>
    <w:rsid w:val="004223C2"/>
    <w:rsid w:val="004229A6"/>
    <w:rsid w:val="004230CF"/>
    <w:rsid w:val="00423440"/>
    <w:rsid w:val="0042357E"/>
    <w:rsid w:val="004236E0"/>
    <w:rsid w:val="00423A0A"/>
    <w:rsid w:val="00423F19"/>
    <w:rsid w:val="004249F3"/>
    <w:rsid w:val="004253A6"/>
    <w:rsid w:val="004256C2"/>
    <w:rsid w:val="00425981"/>
    <w:rsid w:val="00425B15"/>
    <w:rsid w:val="00425DE3"/>
    <w:rsid w:val="00427636"/>
    <w:rsid w:val="00427C66"/>
    <w:rsid w:val="00430046"/>
    <w:rsid w:val="00430C85"/>
    <w:rsid w:val="004310FB"/>
    <w:rsid w:val="004315A8"/>
    <w:rsid w:val="004315BC"/>
    <w:rsid w:val="00431639"/>
    <w:rsid w:val="0043218C"/>
    <w:rsid w:val="004322DC"/>
    <w:rsid w:val="00432942"/>
    <w:rsid w:val="00433492"/>
    <w:rsid w:val="00433506"/>
    <w:rsid w:val="0043364C"/>
    <w:rsid w:val="00433C89"/>
    <w:rsid w:val="004344C5"/>
    <w:rsid w:val="00434836"/>
    <w:rsid w:val="004349B8"/>
    <w:rsid w:val="00435A9F"/>
    <w:rsid w:val="00436792"/>
    <w:rsid w:val="0043747C"/>
    <w:rsid w:val="0044052E"/>
    <w:rsid w:val="00440916"/>
    <w:rsid w:val="004414B5"/>
    <w:rsid w:val="00441E9D"/>
    <w:rsid w:val="00442656"/>
    <w:rsid w:val="00442DDB"/>
    <w:rsid w:val="00442FF4"/>
    <w:rsid w:val="0044318E"/>
    <w:rsid w:val="004431C9"/>
    <w:rsid w:val="0044363D"/>
    <w:rsid w:val="00443641"/>
    <w:rsid w:val="00444484"/>
    <w:rsid w:val="0044517B"/>
    <w:rsid w:val="0044533B"/>
    <w:rsid w:val="00445716"/>
    <w:rsid w:val="0044583B"/>
    <w:rsid w:val="00445AC9"/>
    <w:rsid w:val="00446702"/>
    <w:rsid w:val="004468FD"/>
    <w:rsid w:val="00446912"/>
    <w:rsid w:val="004469D9"/>
    <w:rsid w:val="00446BA8"/>
    <w:rsid w:val="00447104"/>
    <w:rsid w:val="00447359"/>
    <w:rsid w:val="00447519"/>
    <w:rsid w:val="0044766A"/>
    <w:rsid w:val="00447AA6"/>
    <w:rsid w:val="00447E4D"/>
    <w:rsid w:val="00447F7A"/>
    <w:rsid w:val="00450D47"/>
    <w:rsid w:val="00451770"/>
    <w:rsid w:val="00451D19"/>
    <w:rsid w:val="00451E5D"/>
    <w:rsid w:val="0045277F"/>
    <w:rsid w:val="00453D14"/>
    <w:rsid w:val="004540ED"/>
    <w:rsid w:val="004547CC"/>
    <w:rsid w:val="0045491E"/>
    <w:rsid w:val="00454A13"/>
    <w:rsid w:val="00454D6C"/>
    <w:rsid w:val="004559A4"/>
    <w:rsid w:val="00456003"/>
    <w:rsid w:val="0045697F"/>
    <w:rsid w:val="00456D52"/>
    <w:rsid w:val="004601CC"/>
    <w:rsid w:val="0046021E"/>
    <w:rsid w:val="004607AB"/>
    <w:rsid w:val="00460F80"/>
    <w:rsid w:val="00461C7E"/>
    <w:rsid w:val="00461DCC"/>
    <w:rsid w:val="00462A7D"/>
    <w:rsid w:val="00463443"/>
    <w:rsid w:val="00464342"/>
    <w:rsid w:val="00465352"/>
    <w:rsid w:val="00465354"/>
    <w:rsid w:val="004661AA"/>
    <w:rsid w:val="00466603"/>
    <w:rsid w:val="00466A44"/>
    <w:rsid w:val="0046700D"/>
    <w:rsid w:val="00467255"/>
    <w:rsid w:val="0046773D"/>
    <w:rsid w:val="00467AD8"/>
    <w:rsid w:val="00467BA7"/>
    <w:rsid w:val="00467E0B"/>
    <w:rsid w:val="00470F48"/>
    <w:rsid w:val="0047105C"/>
    <w:rsid w:val="004715B0"/>
    <w:rsid w:val="00471A1B"/>
    <w:rsid w:val="00472513"/>
    <w:rsid w:val="00472538"/>
    <w:rsid w:val="004734F5"/>
    <w:rsid w:val="00473533"/>
    <w:rsid w:val="00473787"/>
    <w:rsid w:val="0047585B"/>
    <w:rsid w:val="00475A88"/>
    <w:rsid w:val="00475B5D"/>
    <w:rsid w:val="00475FB2"/>
    <w:rsid w:val="00475FD1"/>
    <w:rsid w:val="00476582"/>
    <w:rsid w:val="00480046"/>
    <w:rsid w:val="004802F2"/>
    <w:rsid w:val="00480748"/>
    <w:rsid w:val="00481A9C"/>
    <w:rsid w:val="00481C27"/>
    <w:rsid w:val="00481CC7"/>
    <w:rsid w:val="00483122"/>
    <w:rsid w:val="004838A5"/>
    <w:rsid w:val="00483EEA"/>
    <w:rsid w:val="00484123"/>
    <w:rsid w:val="00484962"/>
    <w:rsid w:val="00484B8F"/>
    <w:rsid w:val="00484C64"/>
    <w:rsid w:val="00484ECD"/>
    <w:rsid w:val="0048544E"/>
    <w:rsid w:val="00486543"/>
    <w:rsid w:val="004875FE"/>
    <w:rsid w:val="004877A6"/>
    <w:rsid w:val="00487921"/>
    <w:rsid w:val="00487AD6"/>
    <w:rsid w:val="00487D47"/>
    <w:rsid w:val="00490668"/>
    <w:rsid w:val="00490A0A"/>
    <w:rsid w:val="0049136F"/>
    <w:rsid w:val="00491498"/>
    <w:rsid w:val="00491BFA"/>
    <w:rsid w:val="0049305A"/>
    <w:rsid w:val="00493D73"/>
    <w:rsid w:val="00493E98"/>
    <w:rsid w:val="00494C35"/>
    <w:rsid w:val="00494DEF"/>
    <w:rsid w:val="00495568"/>
    <w:rsid w:val="00495A12"/>
    <w:rsid w:val="00495A2C"/>
    <w:rsid w:val="00495AF1"/>
    <w:rsid w:val="00495DB7"/>
    <w:rsid w:val="00495F4B"/>
    <w:rsid w:val="00495FA9"/>
    <w:rsid w:val="00495FD7"/>
    <w:rsid w:val="00496ED0"/>
    <w:rsid w:val="004A032D"/>
    <w:rsid w:val="004A084E"/>
    <w:rsid w:val="004A0E30"/>
    <w:rsid w:val="004A0FD3"/>
    <w:rsid w:val="004A1172"/>
    <w:rsid w:val="004A1E90"/>
    <w:rsid w:val="004A2457"/>
    <w:rsid w:val="004A35C6"/>
    <w:rsid w:val="004A378F"/>
    <w:rsid w:val="004A3C32"/>
    <w:rsid w:val="004A4088"/>
    <w:rsid w:val="004A426B"/>
    <w:rsid w:val="004A47CC"/>
    <w:rsid w:val="004A486D"/>
    <w:rsid w:val="004A6F51"/>
    <w:rsid w:val="004B0074"/>
    <w:rsid w:val="004B0198"/>
    <w:rsid w:val="004B0702"/>
    <w:rsid w:val="004B0B4F"/>
    <w:rsid w:val="004B1011"/>
    <w:rsid w:val="004B10DB"/>
    <w:rsid w:val="004B20C1"/>
    <w:rsid w:val="004B2AD9"/>
    <w:rsid w:val="004B2F94"/>
    <w:rsid w:val="004B3FF9"/>
    <w:rsid w:val="004B46B4"/>
    <w:rsid w:val="004B4739"/>
    <w:rsid w:val="004B557E"/>
    <w:rsid w:val="004B65AC"/>
    <w:rsid w:val="004B66B6"/>
    <w:rsid w:val="004B678B"/>
    <w:rsid w:val="004B6904"/>
    <w:rsid w:val="004B75EA"/>
    <w:rsid w:val="004B7B1F"/>
    <w:rsid w:val="004C03E7"/>
    <w:rsid w:val="004C089F"/>
    <w:rsid w:val="004C0CA3"/>
    <w:rsid w:val="004C0D2A"/>
    <w:rsid w:val="004C1098"/>
    <w:rsid w:val="004C14FF"/>
    <w:rsid w:val="004C15C0"/>
    <w:rsid w:val="004C1A4E"/>
    <w:rsid w:val="004C214B"/>
    <w:rsid w:val="004C22C3"/>
    <w:rsid w:val="004C2A37"/>
    <w:rsid w:val="004C36E5"/>
    <w:rsid w:val="004C5937"/>
    <w:rsid w:val="004C598E"/>
    <w:rsid w:val="004C5AEE"/>
    <w:rsid w:val="004C5DD7"/>
    <w:rsid w:val="004C6C55"/>
    <w:rsid w:val="004C7180"/>
    <w:rsid w:val="004C7F5E"/>
    <w:rsid w:val="004D1AF0"/>
    <w:rsid w:val="004D1F5C"/>
    <w:rsid w:val="004D2A43"/>
    <w:rsid w:val="004D2DB5"/>
    <w:rsid w:val="004D353A"/>
    <w:rsid w:val="004D36E7"/>
    <w:rsid w:val="004D39B8"/>
    <w:rsid w:val="004D3BC4"/>
    <w:rsid w:val="004D3DB8"/>
    <w:rsid w:val="004D4372"/>
    <w:rsid w:val="004D4E2E"/>
    <w:rsid w:val="004D510D"/>
    <w:rsid w:val="004D5928"/>
    <w:rsid w:val="004D5E66"/>
    <w:rsid w:val="004D63E9"/>
    <w:rsid w:val="004D664B"/>
    <w:rsid w:val="004D6C3F"/>
    <w:rsid w:val="004D7443"/>
    <w:rsid w:val="004D7C43"/>
    <w:rsid w:val="004D7CF7"/>
    <w:rsid w:val="004D7D3A"/>
    <w:rsid w:val="004D7EFD"/>
    <w:rsid w:val="004E0232"/>
    <w:rsid w:val="004E0E51"/>
    <w:rsid w:val="004E1490"/>
    <w:rsid w:val="004E1940"/>
    <w:rsid w:val="004E1D3A"/>
    <w:rsid w:val="004E1D63"/>
    <w:rsid w:val="004E225A"/>
    <w:rsid w:val="004E24EF"/>
    <w:rsid w:val="004E2D25"/>
    <w:rsid w:val="004E2D73"/>
    <w:rsid w:val="004E31FF"/>
    <w:rsid w:val="004E33E0"/>
    <w:rsid w:val="004E3CE3"/>
    <w:rsid w:val="004E3E22"/>
    <w:rsid w:val="004E4D4F"/>
    <w:rsid w:val="004E50D1"/>
    <w:rsid w:val="004E51D9"/>
    <w:rsid w:val="004E5AD0"/>
    <w:rsid w:val="004E6416"/>
    <w:rsid w:val="004E6440"/>
    <w:rsid w:val="004E67EB"/>
    <w:rsid w:val="004E6B34"/>
    <w:rsid w:val="004E71F3"/>
    <w:rsid w:val="004E7203"/>
    <w:rsid w:val="004F054F"/>
    <w:rsid w:val="004F0B98"/>
    <w:rsid w:val="004F1511"/>
    <w:rsid w:val="004F1AE2"/>
    <w:rsid w:val="004F1FA5"/>
    <w:rsid w:val="004F2451"/>
    <w:rsid w:val="004F2713"/>
    <w:rsid w:val="004F2769"/>
    <w:rsid w:val="004F3410"/>
    <w:rsid w:val="004F3819"/>
    <w:rsid w:val="004F4080"/>
    <w:rsid w:val="004F483A"/>
    <w:rsid w:val="004F49D2"/>
    <w:rsid w:val="004F4CDB"/>
    <w:rsid w:val="004F4E08"/>
    <w:rsid w:val="004F56BD"/>
    <w:rsid w:val="004F65A7"/>
    <w:rsid w:val="004F6A6B"/>
    <w:rsid w:val="004F6F11"/>
    <w:rsid w:val="004F7090"/>
    <w:rsid w:val="004F7236"/>
    <w:rsid w:val="004F7E9D"/>
    <w:rsid w:val="004F7EFB"/>
    <w:rsid w:val="005004C9"/>
    <w:rsid w:val="0050051A"/>
    <w:rsid w:val="0050082E"/>
    <w:rsid w:val="0050192E"/>
    <w:rsid w:val="00501D76"/>
    <w:rsid w:val="0050221F"/>
    <w:rsid w:val="005025AA"/>
    <w:rsid w:val="0050278A"/>
    <w:rsid w:val="0050301B"/>
    <w:rsid w:val="0050332A"/>
    <w:rsid w:val="005033A1"/>
    <w:rsid w:val="00503CE2"/>
    <w:rsid w:val="00504951"/>
    <w:rsid w:val="00504999"/>
    <w:rsid w:val="00504E78"/>
    <w:rsid w:val="005059D9"/>
    <w:rsid w:val="00505FF5"/>
    <w:rsid w:val="005061A2"/>
    <w:rsid w:val="0050699C"/>
    <w:rsid w:val="00506BB0"/>
    <w:rsid w:val="00507143"/>
    <w:rsid w:val="00507356"/>
    <w:rsid w:val="00507416"/>
    <w:rsid w:val="005075B7"/>
    <w:rsid w:val="00507F96"/>
    <w:rsid w:val="00510262"/>
    <w:rsid w:val="00510BDE"/>
    <w:rsid w:val="00510E07"/>
    <w:rsid w:val="00510F5F"/>
    <w:rsid w:val="005113E7"/>
    <w:rsid w:val="00511D5E"/>
    <w:rsid w:val="005123E7"/>
    <w:rsid w:val="00512D03"/>
    <w:rsid w:val="005130E0"/>
    <w:rsid w:val="00513291"/>
    <w:rsid w:val="00513508"/>
    <w:rsid w:val="005145D9"/>
    <w:rsid w:val="0051476D"/>
    <w:rsid w:val="005147F2"/>
    <w:rsid w:val="00514932"/>
    <w:rsid w:val="005159D2"/>
    <w:rsid w:val="00515A9C"/>
    <w:rsid w:val="00515D2B"/>
    <w:rsid w:val="00516724"/>
    <w:rsid w:val="00516F20"/>
    <w:rsid w:val="0051777C"/>
    <w:rsid w:val="00517BCF"/>
    <w:rsid w:val="00517DC2"/>
    <w:rsid w:val="005204F9"/>
    <w:rsid w:val="00520BF7"/>
    <w:rsid w:val="00520DBA"/>
    <w:rsid w:val="0052107B"/>
    <w:rsid w:val="00521B10"/>
    <w:rsid w:val="00521EB3"/>
    <w:rsid w:val="00521F54"/>
    <w:rsid w:val="00522DBF"/>
    <w:rsid w:val="00523113"/>
    <w:rsid w:val="00523A5C"/>
    <w:rsid w:val="005240ED"/>
    <w:rsid w:val="00524181"/>
    <w:rsid w:val="0052482D"/>
    <w:rsid w:val="00525094"/>
    <w:rsid w:val="005253E9"/>
    <w:rsid w:val="0052797C"/>
    <w:rsid w:val="005304A6"/>
    <w:rsid w:val="005307EF"/>
    <w:rsid w:val="00530EDA"/>
    <w:rsid w:val="0053141F"/>
    <w:rsid w:val="0053213E"/>
    <w:rsid w:val="00532D61"/>
    <w:rsid w:val="00532DD3"/>
    <w:rsid w:val="00532F84"/>
    <w:rsid w:val="00533CF9"/>
    <w:rsid w:val="0053459A"/>
    <w:rsid w:val="00534882"/>
    <w:rsid w:val="005349BA"/>
    <w:rsid w:val="00535C9F"/>
    <w:rsid w:val="00536556"/>
    <w:rsid w:val="00536CE6"/>
    <w:rsid w:val="00536EA4"/>
    <w:rsid w:val="00537C6F"/>
    <w:rsid w:val="0054146B"/>
    <w:rsid w:val="00541AEA"/>
    <w:rsid w:val="005425BC"/>
    <w:rsid w:val="00542CE0"/>
    <w:rsid w:val="00542EBB"/>
    <w:rsid w:val="005430F3"/>
    <w:rsid w:val="00543A9A"/>
    <w:rsid w:val="00543DC9"/>
    <w:rsid w:val="00544369"/>
    <w:rsid w:val="00544E6B"/>
    <w:rsid w:val="005456DF"/>
    <w:rsid w:val="00545BAC"/>
    <w:rsid w:val="005471DD"/>
    <w:rsid w:val="00547699"/>
    <w:rsid w:val="00551111"/>
    <w:rsid w:val="0055234E"/>
    <w:rsid w:val="00552EB1"/>
    <w:rsid w:val="00553249"/>
    <w:rsid w:val="005536B9"/>
    <w:rsid w:val="005536E8"/>
    <w:rsid w:val="00554738"/>
    <w:rsid w:val="00555AB2"/>
    <w:rsid w:val="00555D8D"/>
    <w:rsid w:val="00555E1A"/>
    <w:rsid w:val="00556079"/>
    <w:rsid w:val="00556140"/>
    <w:rsid w:val="00556F23"/>
    <w:rsid w:val="005570EA"/>
    <w:rsid w:val="0055738C"/>
    <w:rsid w:val="00560592"/>
    <w:rsid w:val="00560E28"/>
    <w:rsid w:val="00561AA1"/>
    <w:rsid w:val="005621AA"/>
    <w:rsid w:val="0056221D"/>
    <w:rsid w:val="00562470"/>
    <w:rsid w:val="00564295"/>
    <w:rsid w:val="00564E58"/>
    <w:rsid w:val="005650AB"/>
    <w:rsid w:val="005653B0"/>
    <w:rsid w:val="00565B37"/>
    <w:rsid w:val="00565DE6"/>
    <w:rsid w:val="00566379"/>
    <w:rsid w:val="00567787"/>
    <w:rsid w:val="00567B52"/>
    <w:rsid w:val="00570092"/>
    <w:rsid w:val="00570818"/>
    <w:rsid w:val="00570DFC"/>
    <w:rsid w:val="00570DFD"/>
    <w:rsid w:val="00571080"/>
    <w:rsid w:val="00572844"/>
    <w:rsid w:val="00572BC3"/>
    <w:rsid w:val="00573BF2"/>
    <w:rsid w:val="0057482D"/>
    <w:rsid w:val="00574924"/>
    <w:rsid w:val="00574A1F"/>
    <w:rsid w:val="00574ACA"/>
    <w:rsid w:val="00574D2B"/>
    <w:rsid w:val="00575171"/>
    <w:rsid w:val="00575330"/>
    <w:rsid w:val="00575620"/>
    <w:rsid w:val="00575676"/>
    <w:rsid w:val="0057699D"/>
    <w:rsid w:val="00576CA5"/>
    <w:rsid w:val="005777A0"/>
    <w:rsid w:val="005802A0"/>
    <w:rsid w:val="00580B23"/>
    <w:rsid w:val="00580C13"/>
    <w:rsid w:val="005826FF"/>
    <w:rsid w:val="005828D4"/>
    <w:rsid w:val="00583071"/>
    <w:rsid w:val="00583356"/>
    <w:rsid w:val="005833BC"/>
    <w:rsid w:val="005834E9"/>
    <w:rsid w:val="005837F9"/>
    <w:rsid w:val="00583828"/>
    <w:rsid w:val="005846D7"/>
    <w:rsid w:val="0058654D"/>
    <w:rsid w:val="00586DE5"/>
    <w:rsid w:val="00587C57"/>
    <w:rsid w:val="00587C5E"/>
    <w:rsid w:val="00590D83"/>
    <w:rsid w:val="005911DD"/>
    <w:rsid w:val="005912D9"/>
    <w:rsid w:val="005919DC"/>
    <w:rsid w:val="0059289C"/>
    <w:rsid w:val="00592B9D"/>
    <w:rsid w:val="005939C5"/>
    <w:rsid w:val="00594CB9"/>
    <w:rsid w:val="00595B3E"/>
    <w:rsid w:val="00595FFD"/>
    <w:rsid w:val="00596269"/>
    <w:rsid w:val="00596DBD"/>
    <w:rsid w:val="00597AF7"/>
    <w:rsid w:val="005A0CBE"/>
    <w:rsid w:val="005A127F"/>
    <w:rsid w:val="005A287B"/>
    <w:rsid w:val="005A33BF"/>
    <w:rsid w:val="005A39C3"/>
    <w:rsid w:val="005A3BA7"/>
    <w:rsid w:val="005A5CBD"/>
    <w:rsid w:val="005A682D"/>
    <w:rsid w:val="005A6A17"/>
    <w:rsid w:val="005A6A63"/>
    <w:rsid w:val="005A71A6"/>
    <w:rsid w:val="005A7F62"/>
    <w:rsid w:val="005B0767"/>
    <w:rsid w:val="005B11D5"/>
    <w:rsid w:val="005B161B"/>
    <w:rsid w:val="005B1AF8"/>
    <w:rsid w:val="005B1DB9"/>
    <w:rsid w:val="005B1EA8"/>
    <w:rsid w:val="005B2574"/>
    <w:rsid w:val="005B2576"/>
    <w:rsid w:val="005B392E"/>
    <w:rsid w:val="005B3F9D"/>
    <w:rsid w:val="005B47B1"/>
    <w:rsid w:val="005B52F8"/>
    <w:rsid w:val="005B59A4"/>
    <w:rsid w:val="005B6356"/>
    <w:rsid w:val="005B6386"/>
    <w:rsid w:val="005B67FE"/>
    <w:rsid w:val="005B6A24"/>
    <w:rsid w:val="005B6FD7"/>
    <w:rsid w:val="005B72ED"/>
    <w:rsid w:val="005B76A6"/>
    <w:rsid w:val="005B7AD0"/>
    <w:rsid w:val="005B7DA0"/>
    <w:rsid w:val="005C0138"/>
    <w:rsid w:val="005C08AA"/>
    <w:rsid w:val="005C09D3"/>
    <w:rsid w:val="005C1F58"/>
    <w:rsid w:val="005C1F77"/>
    <w:rsid w:val="005C21B8"/>
    <w:rsid w:val="005C25D4"/>
    <w:rsid w:val="005C2ADF"/>
    <w:rsid w:val="005C3EA8"/>
    <w:rsid w:val="005C3F96"/>
    <w:rsid w:val="005C42C0"/>
    <w:rsid w:val="005C433B"/>
    <w:rsid w:val="005C48D6"/>
    <w:rsid w:val="005C4C35"/>
    <w:rsid w:val="005C4F39"/>
    <w:rsid w:val="005C5416"/>
    <w:rsid w:val="005C5631"/>
    <w:rsid w:val="005C5B8B"/>
    <w:rsid w:val="005C5F5C"/>
    <w:rsid w:val="005C67F1"/>
    <w:rsid w:val="005C6E61"/>
    <w:rsid w:val="005D0888"/>
    <w:rsid w:val="005D0E01"/>
    <w:rsid w:val="005D1352"/>
    <w:rsid w:val="005D1D22"/>
    <w:rsid w:val="005D21B9"/>
    <w:rsid w:val="005D23FE"/>
    <w:rsid w:val="005D2BD5"/>
    <w:rsid w:val="005D31E3"/>
    <w:rsid w:val="005D32E7"/>
    <w:rsid w:val="005D33B6"/>
    <w:rsid w:val="005D3747"/>
    <w:rsid w:val="005D3818"/>
    <w:rsid w:val="005D4E23"/>
    <w:rsid w:val="005D5568"/>
    <w:rsid w:val="005D5EC6"/>
    <w:rsid w:val="005D6920"/>
    <w:rsid w:val="005D6D1F"/>
    <w:rsid w:val="005D6FD3"/>
    <w:rsid w:val="005D79AA"/>
    <w:rsid w:val="005D7D9E"/>
    <w:rsid w:val="005E003F"/>
    <w:rsid w:val="005E0996"/>
    <w:rsid w:val="005E0E9E"/>
    <w:rsid w:val="005E14F9"/>
    <w:rsid w:val="005E2079"/>
    <w:rsid w:val="005E236A"/>
    <w:rsid w:val="005E26C7"/>
    <w:rsid w:val="005E3029"/>
    <w:rsid w:val="005E3171"/>
    <w:rsid w:val="005E467C"/>
    <w:rsid w:val="005E4E01"/>
    <w:rsid w:val="005E5697"/>
    <w:rsid w:val="005E60AC"/>
    <w:rsid w:val="005E6341"/>
    <w:rsid w:val="005E6408"/>
    <w:rsid w:val="005E6D4B"/>
    <w:rsid w:val="005E7231"/>
    <w:rsid w:val="005E73FC"/>
    <w:rsid w:val="005E797D"/>
    <w:rsid w:val="005F0B7B"/>
    <w:rsid w:val="005F1547"/>
    <w:rsid w:val="005F1B1C"/>
    <w:rsid w:val="005F1D12"/>
    <w:rsid w:val="005F206A"/>
    <w:rsid w:val="005F357D"/>
    <w:rsid w:val="005F39D1"/>
    <w:rsid w:val="005F4062"/>
    <w:rsid w:val="005F4621"/>
    <w:rsid w:val="005F4F49"/>
    <w:rsid w:val="005F59E9"/>
    <w:rsid w:val="005F63D2"/>
    <w:rsid w:val="005F66DB"/>
    <w:rsid w:val="005F6F48"/>
    <w:rsid w:val="005F7528"/>
    <w:rsid w:val="005F7C2B"/>
    <w:rsid w:val="005F7D62"/>
    <w:rsid w:val="00600895"/>
    <w:rsid w:val="00600C8E"/>
    <w:rsid w:val="00600D5B"/>
    <w:rsid w:val="0060166B"/>
    <w:rsid w:val="0060170A"/>
    <w:rsid w:val="00601749"/>
    <w:rsid w:val="006027F6"/>
    <w:rsid w:val="00602952"/>
    <w:rsid w:val="00603E58"/>
    <w:rsid w:val="00604A2F"/>
    <w:rsid w:val="00604D82"/>
    <w:rsid w:val="00604DBC"/>
    <w:rsid w:val="00604E99"/>
    <w:rsid w:val="00605E55"/>
    <w:rsid w:val="00606740"/>
    <w:rsid w:val="00606935"/>
    <w:rsid w:val="00606A82"/>
    <w:rsid w:val="00607278"/>
    <w:rsid w:val="0060798F"/>
    <w:rsid w:val="006107D6"/>
    <w:rsid w:val="0061126F"/>
    <w:rsid w:val="006115B2"/>
    <w:rsid w:val="00611692"/>
    <w:rsid w:val="0061184E"/>
    <w:rsid w:val="00611AA5"/>
    <w:rsid w:val="00611F79"/>
    <w:rsid w:val="0061264C"/>
    <w:rsid w:val="00612BA6"/>
    <w:rsid w:val="006135B1"/>
    <w:rsid w:val="006145F5"/>
    <w:rsid w:val="006155E3"/>
    <w:rsid w:val="00615A0B"/>
    <w:rsid w:val="00616E48"/>
    <w:rsid w:val="006171C5"/>
    <w:rsid w:val="006176D9"/>
    <w:rsid w:val="00617BD9"/>
    <w:rsid w:val="00621266"/>
    <w:rsid w:val="00621461"/>
    <w:rsid w:val="00622094"/>
    <w:rsid w:val="006228FA"/>
    <w:rsid w:val="00622C7D"/>
    <w:rsid w:val="00622F37"/>
    <w:rsid w:val="00623B69"/>
    <w:rsid w:val="00624120"/>
    <w:rsid w:val="006242BC"/>
    <w:rsid w:val="0062474F"/>
    <w:rsid w:val="00624808"/>
    <w:rsid w:val="00624B65"/>
    <w:rsid w:val="00625C32"/>
    <w:rsid w:val="0062657C"/>
    <w:rsid w:val="00626D2D"/>
    <w:rsid w:val="00626FAC"/>
    <w:rsid w:val="006273EA"/>
    <w:rsid w:val="006275D4"/>
    <w:rsid w:val="0062785B"/>
    <w:rsid w:val="00627C23"/>
    <w:rsid w:val="00630B25"/>
    <w:rsid w:val="00631514"/>
    <w:rsid w:val="00631534"/>
    <w:rsid w:val="006322C4"/>
    <w:rsid w:val="00632BD1"/>
    <w:rsid w:val="00632D43"/>
    <w:rsid w:val="00632F1C"/>
    <w:rsid w:val="006332E9"/>
    <w:rsid w:val="0063331D"/>
    <w:rsid w:val="0063336C"/>
    <w:rsid w:val="0063360B"/>
    <w:rsid w:val="00633654"/>
    <w:rsid w:val="006337A9"/>
    <w:rsid w:val="006338A3"/>
    <w:rsid w:val="00635952"/>
    <w:rsid w:val="00635E6A"/>
    <w:rsid w:val="00635EE5"/>
    <w:rsid w:val="00636D6A"/>
    <w:rsid w:val="00640456"/>
    <w:rsid w:val="00641AEC"/>
    <w:rsid w:val="006423A1"/>
    <w:rsid w:val="00642CA8"/>
    <w:rsid w:val="00644763"/>
    <w:rsid w:val="00644D4A"/>
    <w:rsid w:val="00644E6F"/>
    <w:rsid w:val="00645847"/>
    <w:rsid w:val="00645B96"/>
    <w:rsid w:val="00646A9F"/>
    <w:rsid w:val="0064793B"/>
    <w:rsid w:val="00647AF8"/>
    <w:rsid w:val="006513F1"/>
    <w:rsid w:val="006527BA"/>
    <w:rsid w:val="00652D47"/>
    <w:rsid w:val="00653E14"/>
    <w:rsid w:val="00654660"/>
    <w:rsid w:val="0065477B"/>
    <w:rsid w:val="0065528B"/>
    <w:rsid w:val="006561B5"/>
    <w:rsid w:val="00656318"/>
    <w:rsid w:val="00656A48"/>
    <w:rsid w:val="00656AD2"/>
    <w:rsid w:val="00656B4D"/>
    <w:rsid w:val="0065713F"/>
    <w:rsid w:val="006578E8"/>
    <w:rsid w:val="0065794F"/>
    <w:rsid w:val="006579D3"/>
    <w:rsid w:val="00660B4D"/>
    <w:rsid w:val="00661A85"/>
    <w:rsid w:val="00661C4E"/>
    <w:rsid w:val="0066203D"/>
    <w:rsid w:val="006622C8"/>
    <w:rsid w:val="00663565"/>
    <w:rsid w:val="00663889"/>
    <w:rsid w:val="00663A11"/>
    <w:rsid w:val="00663E64"/>
    <w:rsid w:val="00664076"/>
    <w:rsid w:val="006640BD"/>
    <w:rsid w:val="006646E7"/>
    <w:rsid w:val="00664D01"/>
    <w:rsid w:val="00665785"/>
    <w:rsid w:val="00666299"/>
    <w:rsid w:val="00666373"/>
    <w:rsid w:val="0066658C"/>
    <w:rsid w:val="0066663A"/>
    <w:rsid w:val="00667962"/>
    <w:rsid w:val="00670D5B"/>
    <w:rsid w:val="0067137C"/>
    <w:rsid w:val="00671B18"/>
    <w:rsid w:val="00671B2B"/>
    <w:rsid w:val="00672A26"/>
    <w:rsid w:val="00672B04"/>
    <w:rsid w:val="00672CB8"/>
    <w:rsid w:val="00674B2B"/>
    <w:rsid w:val="00674C0C"/>
    <w:rsid w:val="00675D61"/>
    <w:rsid w:val="00675F7D"/>
    <w:rsid w:val="00675F9E"/>
    <w:rsid w:val="00677D19"/>
    <w:rsid w:val="006801C8"/>
    <w:rsid w:val="006809C9"/>
    <w:rsid w:val="00680A8E"/>
    <w:rsid w:val="00680ACE"/>
    <w:rsid w:val="00680DA2"/>
    <w:rsid w:val="00680EB0"/>
    <w:rsid w:val="006810CC"/>
    <w:rsid w:val="006817D6"/>
    <w:rsid w:val="00682253"/>
    <w:rsid w:val="006826F9"/>
    <w:rsid w:val="006828B6"/>
    <w:rsid w:val="006830FC"/>
    <w:rsid w:val="0068376B"/>
    <w:rsid w:val="00684347"/>
    <w:rsid w:val="00685200"/>
    <w:rsid w:val="006854FF"/>
    <w:rsid w:val="00686097"/>
    <w:rsid w:val="0068611C"/>
    <w:rsid w:val="00686150"/>
    <w:rsid w:val="00686A82"/>
    <w:rsid w:val="00686B93"/>
    <w:rsid w:val="006872CF"/>
    <w:rsid w:val="00687E3E"/>
    <w:rsid w:val="00690E2A"/>
    <w:rsid w:val="00690FAA"/>
    <w:rsid w:val="0069434F"/>
    <w:rsid w:val="0069538C"/>
    <w:rsid w:val="0069654E"/>
    <w:rsid w:val="0069683F"/>
    <w:rsid w:val="0069693A"/>
    <w:rsid w:val="00696B3E"/>
    <w:rsid w:val="00697306"/>
    <w:rsid w:val="00697737"/>
    <w:rsid w:val="00697F90"/>
    <w:rsid w:val="006A0DEB"/>
    <w:rsid w:val="006A181F"/>
    <w:rsid w:val="006A1F05"/>
    <w:rsid w:val="006A244B"/>
    <w:rsid w:val="006A2BEB"/>
    <w:rsid w:val="006A30EE"/>
    <w:rsid w:val="006A52DB"/>
    <w:rsid w:val="006A54E0"/>
    <w:rsid w:val="006A5517"/>
    <w:rsid w:val="006A5C82"/>
    <w:rsid w:val="006A5E2D"/>
    <w:rsid w:val="006A5F60"/>
    <w:rsid w:val="006A5F95"/>
    <w:rsid w:val="006A616A"/>
    <w:rsid w:val="006A633F"/>
    <w:rsid w:val="006A6473"/>
    <w:rsid w:val="006A6669"/>
    <w:rsid w:val="006A6956"/>
    <w:rsid w:val="006A6DC1"/>
    <w:rsid w:val="006A6E56"/>
    <w:rsid w:val="006A6E65"/>
    <w:rsid w:val="006A723D"/>
    <w:rsid w:val="006A7338"/>
    <w:rsid w:val="006A76ED"/>
    <w:rsid w:val="006B02B0"/>
    <w:rsid w:val="006B037C"/>
    <w:rsid w:val="006B0423"/>
    <w:rsid w:val="006B10A0"/>
    <w:rsid w:val="006B1397"/>
    <w:rsid w:val="006B161E"/>
    <w:rsid w:val="006B1872"/>
    <w:rsid w:val="006B1A83"/>
    <w:rsid w:val="006B24DD"/>
    <w:rsid w:val="006B2B54"/>
    <w:rsid w:val="006B2C99"/>
    <w:rsid w:val="006B2D0E"/>
    <w:rsid w:val="006B2F93"/>
    <w:rsid w:val="006B2F95"/>
    <w:rsid w:val="006B370B"/>
    <w:rsid w:val="006B39A8"/>
    <w:rsid w:val="006B3D32"/>
    <w:rsid w:val="006B3D65"/>
    <w:rsid w:val="006B49B5"/>
    <w:rsid w:val="006B55B9"/>
    <w:rsid w:val="006B5ED2"/>
    <w:rsid w:val="006B6A42"/>
    <w:rsid w:val="006B6AF0"/>
    <w:rsid w:val="006B7051"/>
    <w:rsid w:val="006B760F"/>
    <w:rsid w:val="006B7CB9"/>
    <w:rsid w:val="006C0978"/>
    <w:rsid w:val="006C0AD5"/>
    <w:rsid w:val="006C1B13"/>
    <w:rsid w:val="006C25A5"/>
    <w:rsid w:val="006C383C"/>
    <w:rsid w:val="006C3D50"/>
    <w:rsid w:val="006C4043"/>
    <w:rsid w:val="006C4057"/>
    <w:rsid w:val="006C4122"/>
    <w:rsid w:val="006C496A"/>
    <w:rsid w:val="006C543D"/>
    <w:rsid w:val="006C54BC"/>
    <w:rsid w:val="006C774E"/>
    <w:rsid w:val="006D0512"/>
    <w:rsid w:val="006D0B8E"/>
    <w:rsid w:val="006D0CA1"/>
    <w:rsid w:val="006D0F11"/>
    <w:rsid w:val="006D1CDB"/>
    <w:rsid w:val="006D232D"/>
    <w:rsid w:val="006D27F8"/>
    <w:rsid w:val="006D31E3"/>
    <w:rsid w:val="006D3495"/>
    <w:rsid w:val="006D45DC"/>
    <w:rsid w:val="006D4818"/>
    <w:rsid w:val="006D4B5B"/>
    <w:rsid w:val="006D4BFA"/>
    <w:rsid w:val="006D50C4"/>
    <w:rsid w:val="006D5929"/>
    <w:rsid w:val="006D6A66"/>
    <w:rsid w:val="006D6C5F"/>
    <w:rsid w:val="006D6C98"/>
    <w:rsid w:val="006D6F09"/>
    <w:rsid w:val="006D7230"/>
    <w:rsid w:val="006E011F"/>
    <w:rsid w:val="006E0344"/>
    <w:rsid w:val="006E04EF"/>
    <w:rsid w:val="006E0522"/>
    <w:rsid w:val="006E090D"/>
    <w:rsid w:val="006E0950"/>
    <w:rsid w:val="006E18BB"/>
    <w:rsid w:val="006E1A49"/>
    <w:rsid w:val="006E25C7"/>
    <w:rsid w:val="006E270A"/>
    <w:rsid w:val="006E28AE"/>
    <w:rsid w:val="006E4277"/>
    <w:rsid w:val="006E4745"/>
    <w:rsid w:val="006E50CB"/>
    <w:rsid w:val="006E55C2"/>
    <w:rsid w:val="006E5930"/>
    <w:rsid w:val="006E59C6"/>
    <w:rsid w:val="006E5B09"/>
    <w:rsid w:val="006E5D10"/>
    <w:rsid w:val="006E644F"/>
    <w:rsid w:val="006E6E49"/>
    <w:rsid w:val="006E7103"/>
    <w:rsid w:val="006E72D5"/>
    <w:rsid w:val="006E7363"/>
    <w:rsid w:val="006E73FA"/>
    <w:rsid w:val="006E79F6"/>
    <w:rsid w:val="006F0001"/>
    <w:rsid w:val="006F026B"/>
    <w:rsid w:val="006F0C0D"/>
    <w:rsid w:val="006F182E"/>
    <w:rsid w:val="006F2024"/>
    <w:rsid w:val="006F27A3"/>
    <w:rsid w:val="006F28E7"/>
    <w:rsid w:val="006F2A40"/>
    <w:rsid w:val="006F2CB9"/>
    <w:rsid w:val="006F3E90"/>
    <w:rsid w:val="006F43AF"/>
    <w:rsid w:val="006F49F2"/>
    <w:rsid w:val="006F4CC7"/>
    <w:rsid w:val="006F59A7"/>
    <w:rsid w:val="006F5BFC"/>
    <w:rsid w:val="006F68DD"/>
    <w:rsid w:val="006F6F66"/>
    <w:rsid w:val="006F7321"/>
    <w:rsid w:val="006F79AF"/>
    <w:rsid w:val="00700469"/>
    <w:rsid w:val="00700AA4"/>
    <w:rsid w:val="00700E7C"/>
    <w:rsid w:val="00701325"/>
    <w:rsid w:val="007013FF"/>
    <w:rsid w:val="00701C8B"/>
    <w:rsid w:val="00702004"/>
    <w:rsid w:val="007024D7"/>
    <w:rsid w:val="00703DC2"/>
    <w:rsid w:val="00703F56"/>
    <w:rsid w:val="00704DC9"/>
    <w:rsid w:val="00705321"/>
    <w:rsid w:val="00705B40"/>
    <w:rsid w:val="00705B7C"/>
    <w:rsid w:val="00706454"/>
    <w:rsid w:val="00706C69"/>
    <w:rsid w:val="00707271"/>
    <w:rsid w:val="007078AE"/>
    <w:rsid w:val="00710061"/>
    <w:rsid w:val="00711046"/>
    <w:rsid w:val="007112E8"/>
    <w:rsid w:val="0071187C"/>
    <w:rsid w:val="00712C7B"/>
    <w:rsid w:val="00712D48"/>
    <w:rsid w:val="00714A46"/>
    <w:rsid w:val="00714B0F"/>
    <w:rsid w:val="00714C6B"/>
    <w:rsid w:val="007156EA"/>
    <w:rsid w:val="00715A8C"/>
    <w:rsid w:val="00716444"/>
    <w:rsid w:val="0071696B"/>
    <w:rsid w:val="007178A9"/>
    <w:rsid w:val="00717BD5"/>
    <w:rsid w:val="00720AD0"/>
    <w:rsid w:val="00720C7D"/>
    <w:rsid w:val="00720E2A"/>
    <w:rsid w:val="00720F0F"/>
    <w:rsid w:val="00721E17"/>
    <w:rsid w:val="0072286F"/>
    <w:rsid w:val="00723A62"/>
    <w:rsid w:val="00724DAE"/>
    <w:rsid w:val="00725412"/>
    <w:rsid w:val="00725B9F"/>
    <w:rsid w:val="00725F73"/>
    <w:rsid w:val="00726CE4"/>
    <w:rsid w:val="00727FCF"/>
    <w:rsid w:val="0073056B"/>
    <w:rsid w:val="00730B87"/>
    <w:rsid w:val="00730BB5"/>
    <w:rsid w:val="0073155B"/>
    <w:rsid w:val="007317C7"/>
    <w:rsid w:val="00731E12"/>
    <w:rsid w:val="00732673"/>
    <w:rsid w:val="00732E65"/>
    <w:rsid w:val="00733CA4"/>
    <w:rsid w:val="00733D4F"/>
    <w:rsid w:val="00734603"/>
    <w:rsid w:val="0073540F"/>
    <w:rsid w:val="007355E3"/>
    <w:rsid w:val="007364FE"/>
    <w:rsid w:val="00736B6E"/>
    <w:rsid w:val="007375C3"/>
    <w:rsid w:val="00737A93"/>
    <w:rsid w:val="00741603"/>
    <w:rsid w:val="00741D66"/>
    <w:rsid w:val="007422CE"/>
    <w:rsid w:val="007422F5"/>
    <w:rsid w:val="00742E1D"/>
    <w:rsid w:val="007430DB"/>
    <w:rsid w:val="007444B8"/>
    <w:rsid w:val="00744E44"/>
    <w:rsid w:val="007457F6"/>
    <w:rsid w:val="00745A0F"/>
    <w:rsid w:val="00745CF8"/>
    <w:rsid w:val="00745D16"/>
    <w:rsid w:val="00746327"/>
    <w:rsid w:val="007464D9"/>
    <w:rsid w:val="0074681A"/>
    <w:rsid w:val="00747001"/>
    <w:rsid w:val="00747BCB"/>
    <w:rsid w:val="00747CF8"/>
    <w:rsid w:val="0075010B"/>
    <w:rsid w:val="00750F7F"/>
    <w:rsid w:val="00751A91"/>
    <w:rsid w:val="00751C45"/>
    <w:rsid w:val="007526B1"/>
    <w:rsid w:val="0075284B"/>
    <w:rsid w:val="007528AF"/>
    <w:rsid w:val="00752B11"/>
    <w:rsid w:val="00752BF2"/>
    <w:rsid w:val="00753348"/>
    <w:rsid w:val="007546D8"/>
    <w:rsid w:val="00754A88"/>
    <w:rsid w:val="0075513E"/>
    <w:rsid w:val="0075588E"/>
    <w:rsid w:val="00756079"/>
    <w:rsid w:val="007569E5"/>
    <w:rsid w:val="00756CCD"/>
    <w:rsid w:val="007576F8"/>
    <w:rsid w:val="00760D66"/>
    <w:rsid w:val="007614DD"/>
    <w:rsid w:val="00761984"/>
    <w:rsid w:val="00761A3D"/>
    <w:rsid w:val="00761C83"/>
    <w:rsid w:val="00761FBC"/>
    <w:rsid w:val="00762049"/>
    <w:rsid w:val="00763228"/>
    <w:rsid w:val="00763D20"/>
    <w:rsid w:val="00763DC0"/>
    <w:rsid w:val="00764727"/>
    <w:rsid w:val="00764972"/>
    <w:rsid w:val="0076499F"/>
    <w:rsid w:val="00764D8C"/>
    <w:rsid w:val="00764EC9"/>
    <w:rsid w:val="00764F3A"/>
    <w:rsid w:val="00765508"/>
    <w:rsid w:val="0076574F"/>
    <w:rsid w:val="00765A3B"/>
    <w:rsid w:val="00765C76"/>
    <w:rsid w:val="00766459"/>
    <w:rsid w:val="007668E6"/>
    <w:rsid w:val="00766DF1"/>
    <w:rsid w:val="00766F45"/>
    <w:rsid w:val="00767343"/>
    <w:rsid w:val="00767960"/>
    <w:rsid w:val="007704CF"/>
    <w:rsid w:val="007704E9"/>
    <w:rsid w:val="00770AC3"/>
    <w:rsid w:val="00770D14"/>
    <w:rsid w:val="00771145"/>
    <w:rsid w:val="007715AE"/>
    <w:rsid w:val="00771927"/>
    <w:rsid w:val="00771B37"/>
    <w:rsid w:val="007725EC"/>
    <w:rsid w:val="007726B7"/>
    <w:rsid w:val="00772CF4"/>
    <w:rsid w:val="00772D34"/>
    <w:rsid w:val="00773E57"/>
    <w:rsid w:val="007741DE"/>
    <w:rsid w:val="00774BAA"/>
    <w:rsid w:val="00774CE0"/>
    <w:rsid w:val="00774EEE"/>
    <w:rsid w:val="007754E9"/>
    <w:rsid w:val="00775531"/>
    <w:rsid w:val="007756DA"/>
    <w:rsid w:val="00775A4F"/>
    <w:rsid w:val="00775BA4"/>
    <w:rsid w:val="0077663A"/>
    <w:rsid w:val="00776E03"/>
    <w:rsid w:val="0077768B"/>
    <w:rsid w:val="00777964"/>
    <w:rsid w:val="00777C2C"/>
    <w:rsid w:val="00780359"/>
    <w:rsid w:val="007808D3"/>
    <w:rsid w:val="00780E22"/>
    <w:rsid w:val="00780EBD"/>
    <w:rsid w:val="00780FF2"/>
    <w:rsid w:val="007814F1"/>
    <w:rsid w:val="00781A90"/>
    <w:rsid w:val="00782751"/>
    <w:rsid w:val="00783905"/>
    <w:rsid w:val="00783D7A"/>
    <w:rsid w:val="007852C9"/>
    <w:rsid w:val="00785BAD"/>
    <w:rsid w:val="00785C72"/>
    <w:rsid w:val="00786E0E"/>
    <w:rsid w:val="00791155"/>
    <w:rsid w:val="007912EC"/>
    <w:rsid w:val="00792DED"/>
    <w:rsid w:val="00793222"/>
    <w:rsid w:val="00793518"/>
    <w:rsid w:val="00793677"/>
    <w:rsid w:val="0079379A"/>
    <w:rsid w:val="0079391F"/>
    <w:rsid w:val="00793C7B"/>
    <w:rsid w:val="00794108"/>
    <w:rsid w:val="007946C3"/>
    <w:rsid w:val="00794779"/>
    <w:rsid w:val="007948FA"/>
    <w:rsid w:val="0079529E"/>
    <w:rsid w:val="007954A0"/>
    <w:rsid w:val="0079554C"/>
    <w:rsid w:val="00795FA8"/>
    <w:rsid w:val="00796427"/>
    <w:rsid w:val="007A0924"/>
    <w:rsid w:val="007A0942"/>
    <w:rsid w:val="007A0EE5"/>
    <w:rsid w:val="007A0F97"/>
    <w:rsid w:val="007A1470"/>
    <w:rsid w:val="007A1901"/>
    <w:rsid w:val="007A191E"/>
    <w:rsid w:val="007A1AF0"/>
    <w:rsid w:val="007A242D"/>
    <w:rsid w:val="007A270A"/>
    <w:rsid w:val="007A29A2"/>
    <w:rsid w:val="007A5E8D"/>
    <w:rsid w:val="007A62E4"/>
    <w:rsid w:val="007A6952"/>
    <w:rsid w:val="007A6A40"/>
    <w:rsid w:val="007A7CA2"/>
    <w:rsid w:val="007A7EF5"/>
    <w:rsid w:val="007B07BC"/>
    <w:rsid w:val="007B0A8C"/>
    <w:rsid w:val="007B10B8"/>
    <w:rsid w:val="007B1B7C"/>
    <w:rsid w:val="007B1D2F"/>
    <w:rsid w:val="007B22C7"/>
    <w:rsid w:val="007B2344"/>
    <w:rsid w:val="007B338E"/>
    <w:rsid w:val="007B3559"/>
    <w:rsid w:val="007B42D2"/>
    <w:rsid w:val="007B49FF"/>
    <w:rsid w:val="007B4E03"/>
    <w:rsid w:val="007B5352"/>
    <w:rsid w:val="007B56F9"/>
    <w:rsid w:val="007B570A"/>
    <w:rsid w:val="007B631C"/>
    <w:rsid w:val="007B6E52"/>
    <w:rsid w:val="007B6F1B"/>
    <w:rsid w:val="007B729A"/>
    <w:rsid w:val="007C012C"/>
    <w:rsid w:val="007C0562"/>
    <w:rsid w:val="007C0A56"/>
    <w:rsid w:val="007C0D4E"/>
    <w:rsid w:val="007C232A"/>
    <w:rsid w:val="007C2DCE"/>
    <w:rsid w:val="007C369E"/>
    <w:rsid w:val="007C4138"/>
    <w:rsid w:val="007C4DB7"/>
    <w:rsid w:val="007C523F"/>
    <w:rsid w:val="007C5C22"/>
    <w:rsid w:val="007C60F0"/>
    <w:rsid w:val="007C6270"/>
    <w:rsid w:val="007C643B"/>
    <w:rsid w:val="007C6D5B"/>
    <w:rsid w:val="007C7A8F"/>
    <w:rsid w:val="007C7CB8"/>
    <w:rsid w:val="007C7D0F"/>
    <w:rsid w:val="007D096A"/>
    <w:rsid w:val="007D0FB5"/>
    <w:rsid w:val="007D1040"/>
    <w:rsid w:val="007D137F"/>
    <w:rsid w:val="007D1D2B"/>
    <w:rsid w:val="007D1EA5"/>
    <w:rsid w:val="007D23F0"/>
    <w:rsid w:val="007D2CEC"/>
    <w:rsid w:val="007D2FE5"/>
    <w:rsid w:val="007D3861"/>
    <w:rsid w:val="007D39C7"/>
    <w:rsid w:val="007D44F1"/>
    <w:rsid w:val="007D466D"/>
    <w:rsid w:val="007D48B4"/>
    <w:rsid w:val="007D5400"/>
    <w:rsid w:val="007D57B3"/>
    <w:rsid w:val="007D5B41"/>
    <w:rsid w:val="007D72E8"/>
    <w:rsid w:val="007D7319"/>
    <w:rsid w:val="007D7D0C"/>
    <w:rsid w:val="007D7E43"/>
    <w:rsid w:val="007D7EC2"/>
    <w:rsid w:val="007E021A"/>
    <w:rsid w:val="007E0D38"/>
    <w:rsid w:val="007E1853"/>
    <w:rsid w:val="007E1F8E"/>
    <w:rsid w:val="007E2020"/>
    <w:rsid w:val="007E24D7"/>
    <w:rsid w:val="007E379E"/>
    <w:rsid w:val="007E3D63"/>
    <w:rsid w:val="007E5186"/>
    <w:rsid w:val="007E6AF0"/>
    <w:rsid w:val="007E70C7"/>
    <w:rsid w:val="007E731B"/>
    <w:rsid w:val="007E73D8"/>
    <w:rsid w:val="007E7EAA"/>
    <w:rsid w:val="007F14F1"/>
    <w:rsid w:val="007F1683"/>
    <w:rsid w:val="007F1CFC"/>
    <w:rsid w:val="007F1D8A"/>
    <w:rsid w:val="007F2DA5"/>
    <w:rsid w:val="007F2DAE"/>
    <w:rsid w:val="007F330A"/>
    <w:rsid w:val="007F3379"/>
    <w:rsid w:val="007F3AD7"/>
    <w:rsid w:val="007F4545"/>
    <w:rsid w:val="007F49D1"/>
    <w:rsid w:val="007F4D0F"/>
    <w:rsid w:val="007F5A98"/>
    <w:rsid w:val="007F630B"/>
    <w:rsid w:val="007F6372"/>
    <w:rsid w:val="007F6786"/>
    <w:rsid w:val="007F6C6D"/>
    <w:rsid w:val="007F7062"/>
    <w:rsid w:val="00800548"/>
    <w:rsid w:val="00800557"/>
    <w:rsid w:val="00800989"/>
    <w:rsid w:val="008009C1"/>
    <w:rsid w:val="00800E57"/>
    <w:rsid w:val="00801457"/>
    <w:rsid w:val="00802B71"/>
    <w:rsid w:val="00803C27"/>
    <w:rsid w:val="0080404F"/>
    <w:rsid w:val="00804453"/>
    <w:rsid w:val="008045FB"/>
    <w:rsid w:val="00804643"/>
    <w:rsid w:val="00804CFC"/>
    <w:rsid w:val="00805766"/>
    <w:rsid w:val="00805F44"/>
    <w:rsid w:val="00806C21"/>
    <w:rsid w:val="00806F87"/>
    <w:rsid w:val="0080770F"/>
    <w:rsid w:val="008077C3"/>
    <w:rsid w:val="00807A4F"/>
    <w:rsid w:val="00807CDB"/>
    <w:rsid w:val="0081007A"/>
    <w:rsid w:val="0081030D"/>
    <w:rsid w:val="00810A6D"/>
    <w:rsid w:val="00810EB9"/>
    <w:rsid w:val="00810F5E"/>
    <w:rsid w:val="00811D6B"/>
    <w:rsid w:val="008122C9"/>
    <w:rsid w:val="00812669"/>
    <w:rsid w:val="00812ABF"/>
    <w:rsid w:val="00812FB0"/>
    <w:rsid w:val="008135E3"/>
    <w:rsid w:val="008154E0"/>
    <w:rsid w:val="008156A4"/>
    <w:rsid w:val="00816C6E"/>
    <w:rsid w:val="00816FC4"/>
    <w:rsid w:val="008171D3"/>
    <w:rsid w:val="00817EAC"/>
    <w:rsid w:val="00817FEC"/>
    <w:rsid w:val="00820504"/>
    <w:rsid w:val="0082097E"/>
    <w:rsid w:val="00821133"/>
    <w:rsid w:val="00821CC5"/>
    <w:rsid w:val="00822557"/>
    <w:rsid w:val="00822D11"/>
    <w:rsid w:val="00823688"/>
    <w:rsid w:val="00825177"/>
    <w:rsid w:val="00825858"/>
    <w:rsid w:val="00825E46"/>
    <w:rsid w:val="00825E68"/>
    <w:rsid w:val="0082607E"/>
    <w:rsid w:val="0082641C"/>
    <w:rsid w:val="00826814"/>
    <w:rsid w:val="00827248"/>
    <w:rsid w:val="008276BB"/>
    <w:rsid w:val="00827AF5"/>
    <w:rsid w:val="00827B2E"/>
    <w:rsid w:val="00830121"/>
    <w:rsid w:val="00830599"/>
    <w:rsid w:val="00830631"/>
    <w:rsid w:val="0083087E"/>
    <w:rsid w:val="008313E0"/>
    <w:rsid w:val="008316A0"/>
    <w:rsid w:val="008317B0"/>
    <w:rsid w:val="00832B52"/>
    <w:rsid w:val="00832D69"/>
    <w:rsid w:val="00832E58"/>
    <w:rsid w:val="00833048"/>
    <w:rsid w:val="008334D3"/>
    <w:rsid w:val="00833E71"/>
    <w:rsid w:val="00834018"/>
    <w:rsid w:val="008340F3"/>
    <w:rsid w:val="008341CC"/>
    <w:rsid w:val="008341DC"/>
    <w:rsid w:val="008346E4"/>
    <w:rsid w:val="00835709"/>
    <w:rsid w:val="008359E2"/>
    <w:rsid w:val="00835C6E"/>
    <w:rsid w:val="00835CE3"/>
    <w:rsid w:val="008360EA"/>
    <w:rsid w:val="008368C8"/>
    <w:rsid w:val="00836F2F"/>
    <w:rsid w:val="0083720E"/>
    <w:rsid w:val="00837BED"/>
    <w:rsid w:val="0084001E"/>
    <w:rsid w:val="00840822"/>
    <w:rsid w:val="008414E5"/>
    <w:rsid w:val="008416B8"/>
    <w:rsid w:val="00841BB8"/>
    <w:rsid w:val="00841D6A"/>
    <w:rsid w:val="008420A1"/>
    <w:rsid w:val="00842157"/>
    <w:rsid w:val="008428BB"/>
    <w:rsid w:val="00843032"/>
    <w:rsid w:val="008432EB"/>
    <w:rsid w:val="008435D5"/>
    <w:rsid w:val="00844387"/>
    <w:rsid w:val="00844942"/>
    <w:rsid w:val="00845AD3"/>
    <w:rsid w:val="00845B0A"/>
    <w:rsid w:val="00846082"/>
    <w:rsid w:val="00846FD1"/>
    <w:rsid w:val="008471DB"/>
    <w:rsid w:val="008473D9"/>
    <w:rsid w:val="00850524"/>
    <w:rsid w:val="00850ABA"/>
    <w:rsid w:val="00850D34"/>
    <w:rsid w:val="00852569"/>
    <w:rsid w:val="0085271E"/>
    <w:rsid w:val="008528A2"/>
    <w:rsid w:val="008534F6"/>
    <w:rsid w:val="00853B03"/>
    <w:rsid w:val="00854234"/>
    <w:rsid w:val="008548BB"/>
    <w:rsid w:val="00854E9A"/>
    <w:rsid w:val="00854FD8"/>
    <w:rsid w:val="00855403"/>
    <w:rsid w:val="00855C95"/>
    <w:rsid w:val="00855D12"/>
    <w:rsid w:val="0085607E"/>
    <w:rsid w:val="00856205"/>
    <w:rsid w:val="00856AE7"/>
    <w:rsid w:val="00856BFE"/>
    <w:rsid w:val="00856E79"/>
    <w:rsid w:val="008606D8"/>
    <w:rsid w:val="00862A6A"/>
    <w:rsid w:val="00863550"/>
    <w:rsid w:val="00863B15"/>
    <w:rsid w:val="00863E24"/>
    <w:rsid w:val="00863FFA"/>
    <w:rsid w:val="00865448"/>
    <w:rsid w:val="00865667"/>
    <w:rsid w:val="0086585C"/>
    <w:rsid w:val="00866A67"/>
    <w:rsid w:val="00866DE0"/>
    <w:rsid w:val="008672BF"/>
    <w:rsid w:val="008676FC"/>
    <w:rsid w:val="008679F0"/>
    <w:rsid w:val="00867CB5"/>
    <w:rsid w:val="00867E04"/>
    <w:rsid w:val="00870CB4"/>
    <w:rsid w:val="00870DBD"/>
    <w:rsid w:val="008710B6"/>
    <w:rsid w:val="008712BC"/>
    <w:rsid w:val="0087170B"/>
    <w:rsid w:val="00871CC5"/>
    <w:rsid w:val="00871EAC"/>
    <w:rsid w:val="0087238D"/>
    <w:rsid w:val="008726B9"/>
    <w:rsid w:val="0087299C"/>
    <w:rsid w:val="00872EF7"/>
    <w:rsid w:val="008732F8"/>
    <w:rsid w:val="00873387"/>
    <w:rsid w:val="008739AF"/>
    <w:rsid w:val="00873A13"/>
    <w:rsid w:val="00873BED"/>
    <w:rsid w:val="00874745"/>
    <w:rsid w:val="00874CF3"/>
    <w:rsid w:val="00874DDA"/>
    <w:rsid w:val="00875759"/>
    <w:rsid w:val="00876B4D"/>
    <w:rsid w:val="00876C59"/>
    <w:rsid w:val="00876DE8"/>
    <w:rsid w:val="008771B5"/>
    <w:rsid w:val="00877BA6"/>
    <w:rsid w:val="00880477"/>
    <w:rsid w:val="0088131D"/>
    <w:rsid w:val="00881CB5"/>
    <w:rsid w:val="00882135"/>
    <w:rsid w:val="0088255B"/>
    <w:rsid w:val="008829E8"/>
    <w:rsid w:val="00882F82"/>
    <w:rsid w:val="00883140"/>
    <w:rsid w:val="008835F1"/>
    <w:rsid w:val="008839E5"/>
    <w:rsid w:val="008842E4"/>
    <w:rsid w:val="00884784"/>
    <w:rsid w:val="008851CD"/>
    <w:rsid w:val="00885DEF"/>
    <w:rsid w:val="00886327"/>
    <w:rsid w:val="008868CB"/>
    <w:rsid w:val="00887078"/>
    <w:rsid w:val="00887E88"/>
    <w:rsid w:val="0089029C"/>
    <w:rsid w:val="008904D1"/>
    <w:rsid w:val="00890A84"/>
    <w:rsid w:val="008910AF"/>
    <w:rsid w:val="00892903"/>
    <w:rsid w:val="00892BAB"/>
    <w:rsid w:val="0089317D"/>
    <w:rsid w:val="00893422"/>
    <w:rsid w:val="00893B81"/>
    <w:rsid w:val="00894378"/>
    <w:rsid w:val="008951BB"/>
    <w:rsid w:val="00896066"/>
    <w:rsid w:val="00896B43"/>
    <w:rsid w:val="00897BED"/>
    <w:rsid w:val="00897D77"/>
    <w:rsid w:val="008A0124"/>
    <w:rsid w:val="008A0126"/>
    <w:rsid w:val="008A0A6B"/>
    <w:rsid w:val="008A10A3"/>
    <w:rsid w:val="008A1142"/>
    <w:rsid w:val="008A1932"/>
    <w:rsid w:val="008A1D88"/>
    <w:rsid w:val="008A21F9"/>
    <w:rsid w:val="008A2282"/>
    <w:rsid w:val="008A3620"/>
    <w:rsid w:val="008A4187"/>
    <w:rsid w:val="008A5346"/>
    <w:rsid w:val="008A69B1"/>
    <w:rsid w:val="008A77DE"/>
    <w:rsid w:val="008B0239"/>
    <w:rsid w:val="008B0547"/>
    <w:rsid w:val="008B0A69"/>
    <w:rsid w:val="008B0D71"/>
    <w:rsid w:val="008B1194"/>
    <w:rsid w:val="008B1196"/>
    <w:rsid w:val="008B2335"/>
    <w:rsid w:val="008B29FB"/>
    <w:rsid w:val="008B2DAC"/>
    <w:rsid w:val="008B3C03"/>
    <w:rsid w:val="008B3C95"/>
    <w:rsid w:val="008B3D64"/>
    <w:rsid w:val="008B3DA9"/>
    <w:rsid w:val="008B4600"/>
    <w:rsid w:val="008B46B3"/>
    <w:rsid w:val="008B472E"/>
    <w:rsid w:val="008B5C3F"/>
    <w:rsid w:val="008B5D7E"/>
    <w:rsid w:val="008B5E8A"/>
    <w:rsid w:val="008B672A"/>
    <w:rsid w:val="008B7DB0"/>
    <w:rsid w:val="008B7F35"/>
    <w:rsid w:val="008C03AC"/>
    <w:rsid w:val="008C07A6"/>
    <w:rsid w:val="008C096B"/>
    <w:rsid w:val="008C1C8D"/>
    <w:rsid w:val="008C1D85"/>
    <w:rsid w:val="008C1FB1"/>
    <w:rsid w:val="008C1FE7"/>
    <w:rsid w:val="008C20D9"/>
    <w:rsid w:val="008C251D"/>
    <w:rsid w:val="008C2DF1"/>
    <w:rsid w:val="008C3EBF"/>
    <w:rsid w:val="008C45D9"/>
    <w:rsid w:val="008C46B2"/>
    <w:rsid w:val="008C4CED"/>
    <w:rsid w:val="008C4FBD"/>
    <w:rsid w:val="008C5175"/>
    <w:rsid w:val="008C5A1F"/>
    <w:rsid w:val="008C64BE"/>
    <w:rsid w:val="008C71B8"/>
    <w:rsid w:val="008C765C"/>
    <w:rsid w:val="008C76FD"/>
    <w:rsid w:val="008C776C"/>
    <w:rsid w:val="008D04CE"/>
    <w:rsid w:val="008D17E5"/>
    <w:rsid w:val="008D33E6"/>
    <w:rsid w:val="008D35B9"/>
    <w:rsid w:val="008D444D"/>
    <w:rsid w:val="008D4510"/>
    <w:rsid w:val="008D470C"/>
    <w:rsid w:val="008D48E7"/>
    <w:rsid w:val="008D53DD"/>
    <w:rsid w:val="008D567C"/>
    <w:rsid w:val="008D5BF0"/>
    <w:rsid w:val="008D5E24"/>
    <w:rsid w:val="008D65F9"/>
    <w:rsid w:val="008D66E5"/>
    <w:rsid w:val="008D67F8"/>
    <w:rsid w:val="008D690D"/>
    <w:rsid w:val="008D705F"/>
    <w:rsid w:val="008D7261"/>
    <w:rsid w:val="008E0136"/>
    <w:rsid w:val="008E03D9"/>
    <w:rsid w:val="008E0413"/>
    <w:rsid w:val="008E0415"/>
    <w:rsid w:val="008E0A30"/>
    <w:rsid w:val="008E10BE"/>
    <w:rsid w:val="008E12D6"/>
    <w:rsid w:val="008E1ED2"/>
    <w:rsid w:val="008E2BB2"/>
    <w:rsid w:val="008E3534"/>
    <w:rsid w:val="008E3E46"/>
    <w:rsid w:val="008E41A4"/>
    <w:rsid w:val="008E472C"/>
    <w:rsid w:val="008E49F9"/>
    <w:rsid w:val="008E4AB1"/>
    <w:rsid w:val="008E5667"/>
    <w:rsid w:val="008E5CE2"/>
    <w:rsid w:val="008E6412"/>
    <w:rsid w:val="008E6C05"/>
    <w:rsid w:val="008E6FF8"/>
    <w:rsid w:val="008E7204"/>
    <w:rsid w:val="008E77E0"/>
    <w:rsid w:val="008F0BDC"/>
    <w:rsid w:val="008F1D53"/>
    <w:rsid w:val="008F21F7"/>
    <w:rsid w:val="008F239B"/>
    <w:rsid w:val="008F265A"/>
    <w:rsid w:val="008F3201"/>
    <w:rsid w:val="008F3275"/>
    <w:rsid w:val="008F3FB6"/>
    <w:rsid w:val="008F4090"/>
    <w:rsid w:val="008F41C1"/>
    <w:rsid w:val="008F57DA"/>
    <w:rsid w:val="008F5A4E"/>
    <w:rsid w:val="008F5B97"/>
    <w:rsid w:val="008F6DEC"/>
    <w:rsid w:val="008F7170"/>
    <w:rsid w:val="00900448"/>
    <w:rsid w:val="0090044F"/>
    <w:rsid w:val="00900FCA"/>
    <w:rsid w:val="00901780"/>
    <w:rsid w:val="009022D2"/>
    <w:rsid w:val="009023CD"/>
    <w:rsid w:val="009026DE"/>
    <w:rsid w:val="00902816"/>
    <w:rsid w:val="00902C36"/>
    <w:rsid w:val="00902D06"/>
    <w:rsid w:val="00902F6C"/>
    <w:rsid w:val="0090314A"/>
    <w:rsid w:val="009031EA"/>
    <w:rsid w:val="0090485C"/>
    <w:rsid w:val="00905DF6"/>
    <w:rsid w:val="00906D68"/>
    <w:rsid w:val="00907148"/>
    <w:rsid w:val="009079FF"/>
    <w:rsid w:val="0091028F"/>
    <w:rsid w:val="00910E30"/>
    <w:rsid w:val="00910E66"/>
    <w:rsid w:val="00911D58"/>
    <w:rsid w:val="009125D0"/>
    <w:rsid w:val="009127D1"/>
    <w:rsid w:val="00913A5E"/>
    <w:rsid w:val="00914229"/>
    <w:rsid w:val="00914628"/>
    <w:rsid w:val="00914B3F"/>
    <w:rsid w:val="00914BB6"/>
    <w:rsid w:val="00914E07"/>
    <w:rsid w:val="0091550C"/>
    <w:rsid w:val="00916958"/>
    <w:rsid w:val="00917148"/>
    <w:rsid w:val="00917CD5"/>
    <w:rsid w:val="009206FA"/>
    <w:rsid w:val="00920C32"/>
    <w:rsid w:val="0092157B"/>
    <w:rsid w:val="00921B0B"/>
    <w:rsid w:val="0092205F"/>
    <w:rsid w:val="0092274E"/>
    <w:rsid w:val="00923676"/>
    <w:rsid w:val="00923C95"/>
    <w:rsid w:val="00923DFC"/>
    <w:rsid w:val="00924620"/>
    <w:rsid w:val="00924C03"/>
    <w:rsid w:val="00924DEA"/>
    <w:rsid w:val="00924E0E"/>
    <w:rsid w:val="009264FB"/>
    <w:rsid w:val="00926504"/>
    <w:rsid w:val="00927439"/>
    <w:rsid w:val="00927B09"/>
    <w:rsid w:val="00930386"/>
    <w:rsid w:val="009313B1"/>
    <w:rsid w:val="009319A3"/>
    <w:rsid w:val="00931BBC"/>
    <w:rsid w:val="00931EE9"/>
    <w:rsid w:val="0093250C"/>
    <w:rsid w:val="00932B76"/>
    <w:rsid w:val="00933186"/>
    <w:rsid w:val="00933CBC"/>
    <w:rsid w:val="00934074"/>
    <w:rsid w:val="00934E0E"/>
    <w:rsid w:val="00934E67"/>
    <w:rsid w:val="0093537A"/>
    <w:rsid w:val="009370D2"/>
    <w:rsid w:val="009372C8"/>
    <w:rsid w:val="009373D9"/>
    <w:rsid w:val="00937832"/>
    <w:rsid w:val="00937B20"/>
    <w:rsid w:val="00937CD2"/>
    <w:rsid w:val="00937F23"/>
    <w:rsid w:val="009404CF"/>
    <w:rsid w:val="00940533"/>
    <w:rsid w:val="00940A1B"/>
    <w:rsid w:val="00940F7D"/>
    <w:rsid w:val="0094163E"/>
    <w:rsid w:val="00941FE4"/>
    <w:rsid w:val="00942C10"/>
    <w:rsid w:val="0094478D"/>
    <w:rsid w:val="00944903"/>
    <w:rsid w:val="00945358"/>
    <w:rsid w:val="00945759"/>
    <w:rsid w:val="00945E62"/>
    <w:rsid w:val="00945F80"/>
    <w:rsid w:val="00946887"/>
    <w:rsid w:val="009474CC"/>
    <w:rsid w:val="0095062D"/>
    <w:rsid w:val="00950965"/>
    <w:rsid w:val="009515A3"/>
    <w:rsid w:val="00952ABE"/>
    <w:rsid w:val="00952CD0"/>
    <w:rsid w:val="00953101"/>
    <w:rsid w:val="00953747"/>
    <w:rsid w:val="009537F5"/>
    <w:rsid w:val="00954308"/>
    <w:rsid w:val="00954482"/>
    <w:rsid w:val="00954C45"/>
    <w:rsid w:val="009553DE"/>
    <w:rsid w:val="00955F44"/>
    <w:rsid w:val="00956B6B"/>
    <w:rsid w:val="00956F45"/>
    <w:rsid w:val="009573F9"/>
    <w:rsid w:val="00957A70"/>
    <w:rsid w:val="00957B52"/>
    <w:rsid w:val="00957B6E"/>
    <w:rsid w:val="00957CB9"/>
    <w:rsid w:val="00957DD7"/>
    <w:rsid w:val="00960CFA"/>
    <w:rsid w:val="00961216"/>
    <w:rsid w:val="00961FD5"/>
    <w:rsid w:val="0096215B"/>
    <w:rsid w:val="009622E9"/>
    <w:rsid w:val="00962306"/>
    <w:rsid w:val="0096256C"/>
    <w:rsid w:val="009630B7"/>
    <w:rsid w:val="00963414"/>
    <w:rsid w:val="009636DA"/>
    <w:rsid w:val="009642D2"/>
    <w:rsid w:val="009648C8"/>
    <w:rsid w:val="00964DC8"/>
    <w:rsid w:val="00965084"/>
    <w:rsid w:val="00965BBC"/>
    <w:rsid w:val="00966364"/>
    <w:rsid w:val="00967510"/>
    <w:rsid w:val="009679FE"/>
    <w:rsid w:val="009709FA"/>
    <w:rsid w:val="00971F49"/>
    <w:rsid w:val="009727EA"/>
    <w:rsid w:val="00973710"/>
    <w:rsid w:val="00973AFA"/>
    <w:rsid w:val="00973D0B"/>
    <w:rsid w:val="00975523"/>
    <w:rsid w:val="00976EBD"/>
    <w:rsid w:val="00977168"/>
    <w:rsid w:val="00977EC5"/>
    <w:rsid w:val="009804A4"/>
    <w:rsid w:val="009805D0"/>
    <w:rsid w:val="00981E10"/>
    <w:rsid w:val="00982242"/>
    <w:rsid w:val="00982570"/>
    <w:rsid w:val="00982B48"/>
    <w:rsid w:val="00983CE4"/>
    <w:rsid w:val="0098460F"/>
    <w:rsid w:val="00984906"/>
    <w:rsid w:val="00984D54"/>
    <w:rsid w:val="00985D8E"/>
    <w:rsid w:val="0098797C"/>
    <w:rsid w:val="0099012B"/>
    <w:rsid w:val="00990775"/>
    <w:rsid w:val="0099093A"/>
    <w:rsid w:val="009920E2"/>
    <w:rsid w:val="0099297A"/>
    <w:rsid w:val="00992C8C"/>
    <w:rsid w:val="00992F19"/>
    <w:rsid w:val="0099354F"/>
    <w:rsid w:val="009936F0"/>
    <w:rsid w:val="00994301"/>
    <w:rsid w:val="0099442D"/>
    <w:rsid w:val="00994733"/>
    <w:rsid w:val="00994B23"/>
    <w:rsid w:val="00994CA6"/>
    <w:rsid w:val="0099539C"/>
    <w:rsid w:val="009959B3"/>
    <w:rsid w:val="009962C7"/>
    <w:rsid w:val="009967BB"/>
    <w:rsid w:val="00996A9C"/>
    <w:rsid w:val="009972C0"/>
    <w:rsid w:val="009978FB"/>
    <w:rsid w:val="00997F0C"/>
    <w:rsid w:val="009A04BB"/>
    <w:rsid w:val="009A0821"/>
    <w:rsid w:val="009A09E3"/>
    <w:rsid w:val="009A0AEF"/>
    <w:rsid w:val="009A0E35"/>
    <w:rsid w:val="009A1C01"/>
    <w:rsid w:val="009A2328"/>
    <w:rsid w:val="009A2BF9"/>
    <w:rsid w:val="009A2CDF"/>
    <w:rsid w:val="009A3286"/>
    <w:rsid w:val="009A47A2"/>
    <w:rsid w:val="009A5914"/>
    <w:rsid w:val="009A6EB7"/>
    <w:rsid w:val="009A7AAD"/>
    <w:rsid w:val="009B0A22"/>
    <w:rsid w:val="009B202E"/>
    <w:rsid w:val="009B2193"/>
    <w:rsid w:val="009B29B0"/>
    <w:rsid w:val="009B2E17"/>
    <w:rsid w:val="009B5A84"/>
    <w:rsid w:val="009B63FC"/>
    <w:rsid w:val="009B659E"/>
    <w:rsid w:val="009B66AA"/>
    <w:rsid w:val="009B6E44"/>
    <w:rsid w:val="009B72EC"/>
    <w:rsid w:val="009B7D9E"/>
    <w:rsid w:val="009C0568"/>
    <w:rsid w:val="009C0B44"/>
    <w:rsid w:val="009C0BB6"/>
    <w:rsid w:val="009C1539"/>
    <w:rsid w:val="009C26C5"/>
    <w:rsid w:val="009C279D"/>
    <w:rsid w:val="009C2804"/>
    <w:rsid w:val="009C360B"/>
    <w:rsid w:val="009C3614"/>
    <w:rsid w:val="009C398E"/>
    <w:rsid w:val="009C41DC"/>
    <w:rsid w:val="009C4A41"/>
    <w:rsid w:val="009C63F2"/>
    <w:rsid w:val="009C68C7"/>
    <w:rsid w:val="009C71BE"/>
    <w:rsid w:val="009C7B1A"/>
    <w:rsid w:val="009D1729"/>
    <w:rsid w:val="009D250A"/>
    <w:rsid w:val="009D312B"/>
    <w:rsid w:val="009D3677"/>
    <w:rsid w:val="009D3765"/>
    <w:rsid w:val="009D3973"/>
    <w:rsid w:val="009D3EBC"/>
    <w:rsid w:val="009D4AE4"/>
    <w:rsid w:val="009D4E34"/>
    <w:rsid w:val="009D53EA"/>
    <w:rsid w:val="009D5426"/>
    <w:rsid w:val="009D5B14"/>
    <w:rsid w:val="009D5B6F"/>
    <w:rsid w:val="009D622D"/>
    <w:rsid w:val="009D6B12"/>
    <w:rsid w:val="009D6DE0"/>
    <w:rsid w:val="009D744C"/>
    <w:rsid w:val="009D776B"/>
    <w:rsid w:val="009D7A20"/>
    <w:rsid w:val="009D7C4D"/>
    <w:rsid w:val="009E00D7"/>
    <w:rsid w:val="009E030B"/>
    <w:rsid w:val="009E0638"/>
    <w:rsid w:val="009E0C14"/>
    <w:rsid w:val="009E0C3E"/>
    <w:rsid w:val="009E1CA5"/>
    <w:rsid w:val="009E215B"/>
    <w:rsid w:val="009E2337"/>
    <w:rsid w:val="009E28B0"/>
    <w:rsid w:val="009E2C63"/>
    <w:rsid w:val="009E30C0"/>
    <w:rsid w:val="009E329B"/>
    <w:rsid w:val="009E400D"/>
    <w:rsid w:val="009E433E"/>
    <w:rsid w:val="009E43B6"/>
    <w:rsid w:val="009E4F8D"/>
    <w:rsid w:val="009E5973"/>
    <w:rsid w:val="009E7066"/>
    <w:rsid w:val="009E7B26"/>
    <w:rsid w:val="009E7DC6"/>
    <w:rsid w:val="009F0581"/>
    <w:rsid w:val="009F1439"/>
    <w:rsid w:val="009F1B56"/>
    <w:rsid w:val="009F1F6E"/>
    <w:rsid w:val="009F2428"/>
    <w:rsid w:val="009F2482"/>
    <w:rsid w:val="009F29E6"/>
    <w:rsid w:val="009F2E20"/>
    <w:rsid w:val="009F4367"/>
    <w:rsid w:val="009F4DE8"/>
    <w:rsid w:val="009F692B"/>
    <w:rsid w:val="009F6EA1"/>
    <w:rsid w:val="009F7A7D"/>
    <w:rsid w:val="00A0038F"/>
    <w:rsid w:val="00A005ED"/>
    <w:rsid w:val="00A00805"/>
    <w:rsid w:val="00A00A06"/>
    <w:rsid w:val="00A00C95"/>
    <w:rsid w:val="00A01044"/>
    <w:rsid w:val="00A014BD"/>
    <w:rsid w:val="00A014C2"/>
    <w:rsid w:val="00A01789"/>
    <w:rsid w:val="00A01B9D"/>
    <w:rsid w:val="00A02179"/>
    <w:rsid w:val="00A02271"/>
    <w:rsid w:val="00A03064"/>
    <w:rsid w:val="00A030A2"/>
    <w:rsid w:val="00A03377"/>
    <w:rsid w:val="00A03BA3"/>
    <w:rsid w:val="00A04371"/>
    <w:rsid w:val="00A04731"/>
    <w:rsid w:val="00A04E60"/>
    <w:rsid w:val="00A05078"/>
    <w:rsid w:val="00A05C04"/>
    <w:rsid w:val="00A063D3"/>
    <w:rsid w:val="00A06FFF"/>
    <w:rsid w:val="00A07C03"/>
    <w:rsid w:val="00A100D0"/>
    <w:rsid w:val="00A11538"/>
    <w:rsid w:val="00A12621"/>
    <w:rsid w:val="00A13190"/>
    <w:rsid w:val="00A13C6E"/>
    <w:rsid w:val="00A13DB2"/>
    <w:rsid w:val="00A15186"/>
    <w:rsid w:val="00A15613"/>
    <w:rsid w:val="00A1568D"/>
    <w:rsid w:val="00A15D92"/>
    <w:rsid w:val="00A15D98"/>
    <w:rsid w:val="00A164A7"/>
    <w:rsid w:val="00A169B4"/>
    <w:rsid w:val="00A170AD"/>
    <w:rsid w:val="00A17DF0"/>
    <w:rsid w:val="00A2046C"/>
    <w:rsid w:val="00A21241"/>
    <w:rsid w:val="00A21364"/>
    <w:rsid w:val="00A23305"/>
    <w:rsid w:val="00A23315"/>
    <w:rsid w:val="00A23A1B"/>
    <w:rsid w:val="00A24614"/>
    <w:rsid w:val="00A246E3"/>
    <w:rsid w:val="00A249B5"/>
    <w:rsid w:val="00A25643"/>
    <w:rsid w:val="00A25D2B"/>
    <w:rsid w:val="00A25D38"/>
    <w:rsid w:val="00A25ED5"/>
    <w:rsid w:val="00A26425"/>
    <w:rsid w:val="00A2651E"/>
    <w:rsid w:val="00A26CAC"/>
    <w:rsid w:val="00A273B7"/>
    <w:rsid w:val="00A27DBF"/>
    <w:rsid w:val="00A27E8F"/>
    <w:rsid w:val="00A27F24"/>
    <w:rsid w:val="00A27F31"/>
    <w:rsid w:val="00A310B7"/>
    <w:rsid w:val="00A31F9D"/>
    <w:rsid w:val="00A325F3"/>
    <w:rsid w:val="00A33305"/>
    <w:rsid w:val="00A33331"/>
    <w:rsid w:val="00A339CB"/>
    <w:rsid w:val="00A35FE1"/>
    <w:rsid w:val="00A3627F"/>
    <w:rsid w:val="00A36C1F"/>
    <w:rsid w:val="00A370BD"/>
    <w:rsid w:val="00A37151"/>
    <w:rsid w:val="00A40E61"/>
    <w:rsid w:val="00A4196F"/>
    <w:rsid w:val="00A41C24"/>
    <w:rsid w:val="00A41EFD"/>
    <w:rsid w:val="00A41F6E"/>
    <w:rsid w:val="00A427A1"/>
    <w:rsid w:val="00A42A6E"/>
    <w:rsid w:val="00A43B99"/>
    <w:rsid w:val="00A43C4E"/>
    <w:rsid w:val="00A440D6"/>
    <w:rsid w:val="00A44143"/>
    <w:rsid w:val="00A441F5"/>
    <w:rsid w:val="00A444B0"/>
    <w:rsid w:val="00A45088"/>
    <w:rsid w:val="00A45AEF"/>
    <w:rsid w:val="00A5025B"/>
    <w:rsid w:val="00A5077E"/>
    <w:rsid w:val="00A5178D"/>
    <w:rsid w:val="00A5182B"/>
    <w:rsid w:val="00A51CE2"/>
    <w:rsid w:val="00A52F50"/>
    <w:rsid w:val="00A53013"/>
    <w:rsid w:val="00A53E23"/>
    <w:rsid w:val="00A54625"/>
    <w:rsid w:val="00A5536D"/>
    <w:rsid w:val="00A55D3B"/>
    <w:rsid w:val="00A56F6E"/>
    <w:rsid w:val="00A5729A"/>
    <w:rsid w:val="00A575D5"/>
    <w:rsid w:val="00A57D95"/>
    <w:rsid w:val="00A57F5D"/>
    <w:rsid w:val="00A60115"/>
    <w:rsid w:val="00A6091F"/>
    <w:rsid w:val="00A60CCB"/>
    <w:rsid w:val="00A60FBB"/>
    <w:rsid w:val="00A61704"/>
    <w:rsid w:val="00A624A9"/>
    <w:rsid w:val="00A63867"/>
    <w:rsid w:val="00A63C2D"/>
    <w:rsid w:val="00A63DC1"/>
    <w:rsid w:val="00A640FB"/>
    <w:rsid w:val="00A64241"/>
    <w:rsid w:val="00A6451E"/>
    <w:rsid w:val="00A64A1C"/>
    <w:rsid w:val="00A64C9F"/>
    <w:rsid w:val="00A650A8"/>
    <w:rsid w:val="00A6570E"/>
    <w:rsid w:val="00A6595A"/>
    <w:rsid w:val="00A65EA5"/>
    <w:rsid w:val="00A662EE"/>
    <w:rsid w:val="00A6737C"/>
    <w:rsid w:val="00A67621"/>
    <w:rsid w:val="00A67BB3"/>
    <w:rsid w:val="00A700F0"/>
    <w:rsid w:val="00A70BC5"/>
    <w:rsid w:val="00A711AB"/>
    <w:rsid w:val="00A711F3"/>
    <w:rsid w:val="00A723D9"/>
    <w:rsid w:val="00A7310B"/>
    <w:rsid w:val="00A73A47"/>
    <w:rsid w:val="00A73AA4"/>
    <w:rsid w:val="00A74EFB"/>
    <w:rsid w:val="00A75BBB"/>
    <w:rsid w:val="00A75C1D"/>
    <w:rsid w:val="00A76685"/>
    <w:rsid w:val="00A778ED"/>
    <w:rsid w:val="00A8055B"/>
    <w:rsid w:val="00A819FF"/>
    <w:rsid w:val="00A8200A"/>
    <w:rsid w:val="00A824BC"/>
    <w:rsid w:val="00A83513"/>
    <w:rsid w:val="00A83C8D"/>
    <w:rsid w:val="00A83E33"/>
    <w:rsid w:val="00A855EF"/>
    <w:rsid w:val="00A866B9"/>
    <w:rsid w:val="00A86EEA"/>
    <w:rsid w:val="00A8727F"/>
    <w:rsid w:val="00A872FD"/>
    <w:rsid w:val="00A87C70"/>
    <w:rsid w:val="00A87D91"/>
    <w:rsid w:val="00A9067B"/>
    <w:rsid w:val="00A90E89"/>
    <w:rsid w:val="00A919FE"/>
    <w:rsid w:val="00A92311"/>
    <w:rsid w:val="00A926AB"/>
    <w:rsid w:val="00A929BC"/>
    <w:rsid w:val="00A92C85"/>
    <w:rsid w:val="00A92E7B"/>
    <w:rsid w:val="00A9349F"/>
    <w:rsid w:val="00A934EA"/>
    <w:rsid w:val="00A94ED4"/>
    <w:rsid w:val="00A94FF4"/>
    <w:rsid w:val="00A9670D"/>
    <w:rsid w:val="00A970A8"/>
    <w:rsid w:val="00A970C8"/>
    <w:rsid w:val="00A97337"/>
    <w:rsid w:val="00A9734D"/>
    <w:rsid w:val="00A97619"/>
    <w:rsid w:val="00AA09EE"/>
    <w:rsid w:val="00AA16FF"/>
    <w:rsid w:val="00AA1BE5"/>
    <w:rsid w:val="00AA1DC1"/>
    <w:rsid w:val="00AA23B1"/>
    <w:rsid w:val="00AA2A2A"/>
    <w:rsid w:val="00AA2D11"/>
    <w:rsid w:val="00AA35E1"/>
    <w:rsid w:val="00AA361E"/>
    <w:rsid w:val="00AA3E27"/>
    <w:rsid w:val="00AA48CF"/>
    <w:rsid w:val="00AA66E3"/>
    <w:rsid w:val="00AA6A5E"/>
    <w:rsid w:val="00AA6E92"/>
    <w:rsid w:val="00AA6F37"/>
    <w:rsid w:val="00AB03C4"/>
    <w:rsid w:val="00AB0823"/>
    <w:rsid w:val="00AB0A80"/>
    <w:rsid w:val="00AB140D"/>
    <w:rsid w:val="00AB17AE"/>
    <w:rsid w:val="00AB1A19"/>
    <w:rsid w:val="00AB1C35"/>
    <w:rsid w:val="00AB1CD8"/>
    <w:rsid w:val="00AB232B"/>
    <w:rsid w:val="00AB46B9"/>
    <w:rsid w:val="00AB4703"/>
    <w:rsid w:val="00AB51E3"/>
    <w:rsid w:val="00AB5588"/>
    <w:rsid w:val="00AB55AC"/>
    <w:rsid w:val="00AB5894"/>
    <w:rsid w:val="00AB598C"/>
    <w:rsid w:val="00AB5A50"/>
    <w:rsid w:val="00AB5BFF"/>
    <w:rsid w:val="00AB5E48"/>
    <w:rsid w:val="00AB6D4C"/>
    <w:rsid w:val="00AB76B4"/>
    <w:rsid w:val="00AB7EC6"/>
    <w:rsid w:val="00AC061E"/>
    <w:rsid w:val="00AC0667"/>
    <w:rsid w:val="00AC0A7E"/>
    <w:rsid w:val="00AC11E1"/>
    <w:rsid w:val="00AC11FD"/>
    <w:rsid w:val="00AC151B"/>
    <w:rsid w:val="00AC1A67"/>
    <w:rsid w:val="00AC1E92"/>
    <w:rsid w:val="00AC2D69"/>
    <w:rsid w:val="00AC30B4"/>
    <w:rsid w:val="00AC35C6"/>
    <w:rsid w:val="00AC36E4"/>
    <w:rsid w:val="00AC3869"/>
    <w:rsid w:val="00AC3BB3"/>
    <w:rsid w:val="00AC3D70"/>
    <w:rsid w:val="00AC429D"/>
    <w:rsid w:val="00AC491A"/>
    <w:rsid w:val="00AC4A66"/>
    <w:rsid w:val="00AC59D9"/>
    <w:rsid w:val="00AC61E3"/>
    <w:rsid w:val="00AC6C0B"/>
    <w:rsid w:val="00AC751A"/>
    <w:rsid w:val="00AC7B01"/>
    <w:rsid w:val="00AD0BD5"/>
    <w:rsid w:val="00AD0C7A"/>
    <w:rsid w:val="00AD1365"/>
    <w:rsid w:val="00AD182D"/>
    <w:rsid w:val="00AD193A"/>
    <w:rsid w:val="00AD1AA2"/>
    <w:rsid w:val="00AD20C2"/>
    <w:rsid w:val="00AD2186"/>
    <w:rsid w:val="00AD246D"/>
    <w:rsid w:val="00AD2D34"/>
    <w:rsid w:val="00AD390A"/>
    <w:rsid w:val="00AD3BBD"/>
    <w:rsid w:val="00AD4B60"/>
    <w:rsid w:val="00AD5CF9"/>
    <w:rsid w:val="00AD5D8D"/>
    <w:rsid w:val="00AD62D2"/>
    <w:rsid w:val="00AD66D8"/>
    <w:rsid w:val="00AD71FC"/>
    <w:rsid w:val="00AD76F2"/>
    <w:rsid w:val="00AD7AF7"/>
    <w:rsid w:val="00AD7D79"/>
    <w:rsid w:val="00AE01EB"/>
    <w:rsid w:val="00AE0530"/>
    <w:rsid w:val="00AE0D9A"/>
    <w:rsid w:val="00AE130F"/>
    <w:rsid w:val="00AE1AED"/>
    <w:rsid w:val="00AE2075"/>
    <w:rsid w:val="00AE2B18"/>
    <w:rsid w:val="00AE3D19"/>
    <w:rsid w:val="00AE3E41"/>
    <w:rsid w:val="00AE4D98"/>
    <w:rsid w:val="00AE508B"/>
    <w:rsid w:val="00AE5106"/>
    <w:rsid w:val="00AE5478"/>
    <w:rsid w:val="00AE6E4E"/>
    <w:rsid w:val="00AE6F15"/>
    <w:rsid w:val="00AE7B08"/>
    <w:rsid w:val="00AE7C63"/>
    <w:rsid w:val="00AF020C"/>
    <w:rsid w:val="00AF06C2"/>
    <w:rsid w:val="00AF111C"/>
    <w:rsid w:val="00AF1C81"/>
    <w:rsid w:val="00AF2545"/>
    <w:rsid w:val="00AF4DDB"/>
    <w:rsid w:val="00AF5180"/>
    <w:rsid w:val="00AF545C"/>
    <w:rsid w:val="00AF569A"/>
    <w:rsid w:val="00AF6361"/>
    <w:rsid w:val="00AF65ED"/>
    <w:rsid w:val="00AF6CF0"/>
    <w:rsid w:val="00AF7514"/>
    <w:rsid w:val="00AF7889"/>
    <w:rsid w:val="00AF7D71"/>
    <w:rsid w:val="00AF7DE2"/>
    <w:rsid w:val="00B000FC"/>
    <w:rsid w:val="00B00678"/>
    <w:rsid w:val="00B00930"/>
    <w:rsid w:val="00B00D98"/>
    <w:rsid w:val="00B0159A"/>
    <w:rsid w:val="00B015A2"/>
    <w:rsid w:val="00B0284A"/>
    <w:rsid w:val="00B03180"/>
    <w:rsid w:val="00B03497"/>
    <w:rsid w:val="00B039EF"/>
    <w:rsid w:val="00B04048"/>
    <w:rsid w:val="00B0439F"/>
    <w:rsid w:val="00B056C7"/>
    <w:rsid w:val="00B0595B"/>
    <w:rsid w:val="00B06F05"/>
    <w:rsid w:val="00B070D1"/>
    <w:rsid w:val="00B07372"/>
    <w:rsid w:val="00B07A7B"/>
    <w:rsid w:val="00B07BB0"/>
    <w:rsid w:val="00B11B4C"/>
    <w:rsid w:val="00B12A04"/>
    <w:rsid w:val="00B13009"/>
    <w:rsid w:val="00B133E4"/>
    <w:rsid w:val="00B1352D"/>
    <w:rsid w:val="00B1455E"/>
    <w:rsid w:val="00B14D9A"/>
    <w:rsid w:val="00B16E40"/>
    <w:rsid w:val="00B17C44"/>
    <w:rsid w:val="00B206C5"/>
    <w:rsid w:val="00B20A4F"/>
    <w:rsid w:val="00B210E9"/>
    <w:rsid w:val="00B21701"/>
    <w:rsid w:val="00B218F5"/>
    <w:rsid w:val="00B22F24"/>
    <w:rsid w:val="00B23BA6"/>
    <w:rsid w:val="00B2438B"/>
    <w:rsid w:val="00B245D1"/>
    <w:rsid w:val="00B2463E"/>
    <w:rsid w:val="00B24AD8"/>
    <w:rsid w:val="00B24BC0"/>
    <w:rsid w:val="00B24D81"/>
    <w:rsid w:val="00B25202"/>
    <w:rsid w:val="00B25238"/>
    <w:rsid w:val="00B255EB"/>
    <w:rsid w:val="00B264AA"/>
    <w:rsid w:val="00B26569"/>
    <w:rsid w:val="00B26FA7"/>
    <w:rsid w:val="00B27525"/>
    <w:rsid w:val="00B30009"/>
    <w:rsid w:val="00B30E6A"/>
    <w:rsid w:val="00B31176"/>
    <w:rsid w:val="00B318E0"/>
    <w:rsid w:val="00B31C4A"/>
    <w:rsid w:val="00B31F34"/>
    <w:rsid w:val="00B32B03"/>
    <w:rsid w:val="00B32CED"/>
    <w:rsid w:val="00B3309E"/>
    <w:rsid w:val="00B34C4D"/>
    <w:rsid w:val="00B351D3"/>
    <w:rsid w:val="00B357DB"/>
    <w:rsid w:val="00B37BE7"/>
    <w:rsid w:val="00B40312"/>
    <w:rsid w:val="00B404B0"/>
    <w:rsid w:val="00B40947"/>
    <w:rsid w:val="00B40F24"/>
    <w:rsid w:val="00B41A6B"/>
    <w:rsid w:val="00B420A8"/>
    <w:rsid w:val="00B42BBA"/>
    <w:rsid w:val="00B436B0"/>
    <w:rsid w:val="00B44247"/>
    <w:rsid w:val="00B44CE7"/>
    <w:rsid w:val="00B45395"/>
    <w:rsid w:val="00B46285"/>
    <w:rsid w:val="00B462C7"/>
    <w:rsid w:val="00B50C6F"/>
    <w:rsid w:val="00B514E4"/>
    <w:rsid w:val="00B51A4B"/>
    <w:rsid w:val="00B51EE1"/>
    <w:rsid w:val="00B52523"/>
    <w:rsid w:val="00B526BF"/>
    <w:rsid w:val="00B52EEC"/>
    <w:rsid w:val="00B539C6"/>
    <w:rsid w:val="00B540CD"/>
    <w:rsid w:val="00B542EC"/>
    <w:rsid w:val="00B547F9"/>
    <w:rsid w:val="00B548B0"/>
    <w:rsid w:val="00B550AC"/>
    <w:rsid w:val="00B5511B"/>
    <w:rsid w:val="00B558F1"/>
    <w:rsid w:val="00B56D5C"/>
    <w:rsid w:val="00B57449"/>
    <w:rsid w:val="00B574C7"/>
    <w:rsid w:val="00B574E4"/>
    <w:rsid w:val="00B5751E"/>
    <w:rsid w:val="00B5753A"/>
    <w:rsid w:val="00B57CE2"/>
    <w:rsid w:val="00B57FC2"/>
    <w:rsid w:val="00B601CD"/>
    <w:rsid w:val="00B602B6"/>
    <w:rsid w:val="00B60DCC"/>
    <w:rsid w:val="00B60F02"/>
    <w:rsid w:val="00B613AB"/>
    <w:rsid w:val="00B61454"/>
    <w:rsid w:val="00B61C5F"/>
    <w:rsid w:val="00B629FE"/>
    <w:rsid w:val="00B65457"/>
    <w:rsid w:val="00B6555A"/>
    <w:rsid w:val="00B657B4"/>
    <w:rsid w:val="00B65951"/>
    <w:rsid w:val="00B65E41"/>
    <w:rsid w:val="00B66187"/>
    <w:rsid w:val="00B66677"/>
    <w:rsid w:val="00B66964"/>
    <w:rsid w:val="00B673D4"/>
    <w:rsid w:val="00B67A6B"/>
    <w:rsid w:val="00B70929"/>
    <w:rsid w:val="00B70947"/>
    <w:rsid w:val="00B70A5A"/>
    <w:rsid w:val="00B70AE8"/>
    <w:rsid w:val="00B713BD"/>
    <w:rsid w:val="00B7233C"/>
    <w:rsid w:val="00B741E8"/>
    <w:rsid w:val="00B744F1"/>
    <w:rsid w:val="00B74880"/>
    <w:rsid w:val="00B75269"/>
    <w:rsid w:val="00B75D1A"/>
    <w:rsid w:val="00B7619B"/>
    <w:rsid w:val="00B76838"/>
    <w:rsid w:val="00B76A4C"/>
    <w:rsid w:val="00B76E38"/>
    <w:rsid w:val="00B77FB4"/>
    <w:rsid w:val="00B8126A"/>
    <w:rsid w:val="00B81BC9"/>
    <w:rsid w:val="00B81DC9"/>
    <w:rsid w:val="00B81DE3"/>
    <w:rsid w:val="00B81E6E"/>
    <w:rsid w:val="00B829CD"/>
    <w:rsid w:val="00B836DB"/>
    <w:rsid w:val="00B83839"/>
    <w:rsid w:val="00B83B57"/>
    <w:rsid w:val="00B8479E"/>
    <w:rsid w:val="00B84E08"/>
    <w:rsid w:val="00B864CA"/>
    <w:rsid w:val="00B864E7"/>
    <w:rsid w:val="00B869F9"/>
    <w:rsid w:val="00B86EBA"/>
    <w:rsid w:val="00B86F4E"/>
    <w:rsid w:val="00B87015"/>
    <w:rsid w:val="00B8732E"/>
    <w:rsid w:val="00B87978"/>
    <w:rsid w:val="00B90258"/>
    <w:rsid w:val="00B91567"/>
    <w:rsid w:val="00B91729"/>
    <w:rsid w:val="00B92048"/>
    <w:rsid w:val="00B9238A"/>
    <w:rsid w:val="00B927A8"/>
    <w:rsid w:val="00B92CF0"/>
    <w:rsid w:val="00B92DC2"/>
    <w:rsid w:val="00B92F13"/>
    <w:rsid w:val="00B93E7F"/>
    <w:rsid w:val="00B94431"/>
    <w:rsid w:val="00B94602"/>
    <w:rsid w:val="00B9466D"/>
    <w:rsid w:val="00B94C99"/>
    <w:rsid w:val="00B95DF7"/>
    <w:rsid w:val="00B961D5"/>
    <w:rsid w:val="00B966B4"/>
    <w:rsid w:val="00B97147"/>
    <w:rsid w:val="00B97F28"/>
    <w:rsid w:val="00BA0625"/>
    <w:rsid w:val="00BA13EB"/>
    <w:rsid w:val="00BA2D82"/>
    <w:rsid w:val="00BA2DD3"/>
    <w:rsid w:val="00BA3652"/>
    <w:rsid w:val="00BA39D7"/>
    <w:rsid w:val="00BA3B7C"/>
    <w:rsid w:val="00BA3C53"/>
    <w:rsid w:val="00BA3EC1"/>
    <w:rsid w:val="00BA48B0"/>
    <w:rsid w:val="00BA4A4E"/>
    <w:rsid w:val="00BA4B87"/>
    <w:rsid w:val="00BA4C4C"/>
    <w:rsid w:val="00BA4CE3"/>
    <w:rsid w:val="00BA5526"/>
    <w:rsid w:val="00BA5FF3"/>
    <w:rsid w:val="00BA6984"/>
    <w:rsid w:val="00BA6C51"/>
    <w:rsid w:val="00BA78DA"/>
    <w:rsid w:val="00BA79AF"/>
    <w:rsid w:val="00BA7E45"/>
    <w:rsid w:val="00BB011C"/>
    <w:rsid w:val="00BB0197"/>
    <w:rsid w:val="00BB062D"/>
    <w:rsid w:val="00BB0888"/>
    <w:rsid w:val="00BB094C"/>
    <w:rsid w:val="00BB0AD3"/>
    <w:rsid w:val="00BB0C20"/>
    <w:rsid w:val="00BB0CCB"/>
    <w:rsid w:val="00BB0D17"/>
    <w:rsid w:val="00BB1660"/>
    <w:rsid w:val="00BB21F5"/>
    <w:rsid w:val="00BB2A25"/>
    <w:rsid w:val="00BB2C68"/>
    <w:rsid w:val="00BB3D71"/>
    <w:rsid w:val="00BB3E6A"/>
    <w:rsid w:val="00BB4014"/>
    <w:rsid w:val="00BB4C3F"/>
    <w:rsid w:val="00BB4D7E"/>
    <w:rsid w:val="00BB4E4C"/>
    <w:rsid w:val="00BB55EF"/>
    <w:rsid w:val="00BB5781"/>
    <w:rsid w:val="00BB5C46"/>
    <w:rsid w:val="00BB647B"/>
    <w:rsid w:val="00BB6608"/>
    <w:rsid w:val="00BB72C6"/>
    <w:rsid w:val="00BB7ABD"/>
    <w:rsid w:val="00BB7EE4"/>
    <w:rsid w:val="00BC11E6"/>
    <w:rsid w:val="00BC203A"/>
    <w:rsid w:val="00BC2525"/>
    <w:rsid w:val="00BC260E"/>
    <w:rsid w:val="00BC287E"/>
    <w:rsid w:val="00BC3776"/>
    <w:rsid w:val="00BC39FE"/>
    <w:rsid w:val="00BC474D"/>
    <w:rsid w:val="00BC4C94"/>
    <w:rsid w:val="00BC5F5F"/>
    <w:rsid w:val="00BC6D7B"/>
    <w:rsid w:val="00BC722F"/>
    <w:rsid w:val="00BC7314"/>
    <w:rsid w:val="00BC7878"/>
    <w:rsid w:val="00BC7B30"/>
    <w:rsid w:val="00BD1455"/>
    <w:rsid w:val="00BD184F"/>
    <w:rsid w:val="00BD221B"/>
    <w:rsid w:val="00BD2688"/>
    <w:rsid w:val="00BD3218"/>
    <w:rsid w:val="00BD3710"/>
    <w:rsid w:val="00BD3800"/>
    <w:rsid w:val="00BD4391"/>
    <w:rsid w:val="00BD5506"/>
    <w:rsid w:val="00BD5DE5"/>
    <w:rsid w:val="00BD6030"/>
    <w:rsid w:val="00BD649D"/>
    <w:rsid w:val="00BD6715"/>
    <w:rsid w:val="00BD7821"/>
    <w:rsid w:val="00BD7CB5"/>
    <w:rsid w:val="00BD7FD8"/>
    <w:rsid w:val="00BE0533"/>
    <w:rsid w:val="00BE0A69"/>
    <w:rsid w:val="00BE0D43"/>
    <w:rsid w:val="00BE217D"/>
    <w:rsid w:val="00BE3200"/>
    <w:rsid w:val="00BE334A"/>
    <w:rsid w:val="00BE34E5"/>
    <w:rsid w:val="00BE3AF7"/>
    <w:rsid w:val="00BE3D1B"/>
    <w:rsid w:val="00BE3E2D"/>
    <w:rsid w:val="00BE47CA"/>
    <w:rsid w:val="00BE48C1"/>
    <w:rsid w:val="00BE4A96"/>
    <w:rsid w:val="00BE4AC3"/>
    <w:rsid w:val="00BE5151"/>
    <w:rsid w:val="00BE5B52"/>
    <w:rsid w:val="00BE714F"/>
    <w:rsid w:val="00BF0A60"/>
    <w:rsid w:val="00BF0A9C"/>
    <w:rsid w:val="00BF0F74"/>
    <w:rsid w:val="00BF1ADB"/>
    <w:rsid w:val="00BF2698"/>
    <w:rsid w:val="00BF26D8"/>
    <w:rsid w:val="00BF3686"/>
    <w:rsid w:val="00BF38DF"/>
    <w:rsid w:val="00BF39B9"/>
    <w:rsid w:val="00BF3CA3"/>
    <w:rsid w:val="00BF3F8B"/>
    <w:rsid w:val="00BF4305"/>
    <w:rsid w:val="00BF553F"/>
    <w:rsid w:val="00BF5677"/>
    <w:rsid w:val="00BF5C51"/>
    <w:rsid w:val="00BF5EA0"/>
    <w:rsid w:val="00BF62D6"/>
    <w:rsid w:val="00BF62FF"/>
    <w:rsid w:val="00BF641C"/>
    <w:rsid w:val="00BF6AC4"/>
    <w:rsid w:val="00BF75FD"/>
    <w:rsid w:val="00C0108F"/>
    <w:rsid w:val="00C0165A"/>
    <w:rsid w:val="00C01CF9"/>
    <w:rsid w:val="00C020EE"/>
    <w:rsid w:val="00C02D39"/>
    <w:rsid w:val="00C02E83"/>
    <w:rsid w:val="00C03367"/>
    <w:rsid w:val="00C03C74"/>
    <w:rsid w:val="00C04571"/>
    <w:rsid w:val="00C04596"/>
    <w:rsid w:val="00C05490"/>
    <w:rsid w:val="00C05BF8"/>
    <w:rsid w:val="00C061B3"/>
    <w:rsid w:val="00C069D5"/>
    <w:rsid w:val="00C06BAE"/>
    <w:rsid w:val="00C0726F"/>
    <w:rsid w:val="00C07E70"/>
    <w:rsid w:val="00C07F7E"/>
    <w:rsid w:val="00C10C99"/>
    <w:rsid w:val="00C1190B"/>
    <w:rsid w:val="00C12059"/>
    <w:rsid w:val="00C1347D"/>
    <w:rsid w:val="00C137A8"/>
    <w:rsid w:val="00C13F81"/>
    <w:rsid w:val="00C142B9"/>
    <w:rsid w:val="00C14317"/>
    <w:rsid w:val="00C14B5A"/>
    <w:rsid w:val="00C15446"/>
    <w:rsid w:val="00C16032"/>
    <w:rsid w:val="00C1622A"/>
    <w:rsid w:val="00C169BA"/>
    <w:rsid w:val="00C1700E"/>
    <w:rsid w:val="00C17A1B"/>
    <w:rsid w:val="00C17A86"/>
    <w:rsid w:val="00C2029E"/>
    <w:rsid w:val="00C20B89"/>
    <w:rsid w:val="00C20D1E"/>
    <w:rsid w:val="00C210E9"/>
    <w:rsid w:val="00C21210"/>
    <w:rsid w:val="00C21919"/>
    <w:rsid w:val="00C21A18"/>
    <w:rsid w:val="00C2219A"/>
    <w:rsid w:val="00C2291E"/>
    <w:rsid w:val="00C23001"/>
    <w:rsid w:val="00C233CA"/>
    <w:rsid w:val="00C2340F"/>
    <w:rsid w:val="00C23CD5"/>
    <w:rsid w:val="00C2465A"/>
    <w:rsid w:val="00C24B49"/>
    <w:rsid w:val="00C24BCE"/>
    <w:rsid w:val="00C25A5B"/>
    <w:rsid w:val="00C26627"/>
    <w:rsid w:val="00C26CF6"/>
    <w:rsid w:val="00C26E7F"/>
    <w:rsid w:val="00C275FC"/>
    <w:rsid w:val="00C30788"/>
    <w:rsid w:val="00C30A6E"/>
    <w:rsid w:val="00C30F77"/>
    <w:rsid w:val="00C31553"/>
    <w:rsid w:val="00C31ADC"/>
    <w:rsid w:val="00C31BA1"/>
    <w:rsid w:val="00C33255"/>
    <w:rsid w:val="00C3352D"/>
    <w:rsid w:val="00C346F8"/>
    <w:rsid w:val="00C34D84"/>
    <w:rsid w:val="00C35855"/>
    <w:rsid w:val="00C35FC5"/>
    <w:rsid w:val="00C361F9"/>
    <w:rsid w:val="00C36303"/>
    <w:rsid w:val="00C36359"/>
    <w:rsid w:val="00C36DC0"/>
    <w:rsid w:val="00C36EA5"/>
    <w:rsid w:val="00C376CD"/>
    <w:rsid w:val="00C37E70"/>
    <w:rsid w:val="00C4012A"/>
    <w:rsid w:val="00C40139"/>
    <w:rsid w:val="00C40946"/>
    <w:rsid w:val="00C41025"/>
    <w:rsid w:val="00C412B6"/>
    <w:rsid w:val="00C41ADE"/>
    <w:rsid w:val="00C42F59"/>
    <w:rsid w:val="00C432FD"/>
    <w:rsid w:val="00C438E5"/>
    <w:rsid w:val="00C44168"/>
    <w:rsid w:val="00C44AE4"/>
    <w:rsid w:val="00C452CE"/>
    <w:rsid w:val="00C4540A"/>
    <w:rsid w:val="00C457E0"/>
    <w:rsid w:val="00C45EF1"/>
    <w:rsid w:val="00C46029"/>
    <w:rsid w:val="00C4645B"/>
    <w:rsid w:val="00C4756A"/>
    <w:rsid w:val="00C50346"/>
    <w:rsid w:val="00C50B64"/>
    <w:rsid w:val="00C50E39"/>
    <w:rsid w:val="00C51086"/>
    <w:rsid w:val="00C51291"/>
    <w:rsid w:val="00C5144F"/>
    <w:rsid w:val="00C521CB"/>
    <w:rsid w:val="00C5271E"/>
    <w:rsid w:val="00C52855"/>
    <w:rsid w:val="00C52C03"/>
    <w:rsid w:val="00C52DB1"/>
    <w:rsid w:val="00C5382C"/>
    <w:rsid w:val="00C53927"/>
    <w:rsid w:val="00C5400C"/>
    <w:rsid w:val="00C54157"/>
    <w:rsid w:val="00C5601C"/>
    <w:rsid w:val="00C56F40"/>
    <w:rsid w:val="00C57BC9"/>
    <w:rsid w:val="00C6010E"/>
    <w:rsid w:val="00C60502"/>
    <w:rsid w:val="00C60AE2"/>
    <w:rsid w:val="00C618E1"/>
    <w:rsid w:val="00C619B5"/>
    <w:rsid w:val="00C61BC3"/>
    <w:rsid w:val="00C61EFB"/>
    <w:rsid w:val="00C62650"/>
    <w:rsid w:val="00C62C9A"/>
    <w:rsid w:val="00C630AF"/>
    <w:rsid w:val="00C63415"/>
    <w:rsid w:val="00C63DD8"/>
    <w:rsid w:val="00C647E7"/>
    <w:rsid w:val="00C64983"/>
    <w:rsid w:val="00C64F12"/>
    <w:rsid w:val="00C654FB"/>
    <w:rsid w:val="00C6559C"/>
    <w:rsid w:val="00C659BB"/>
    <w:rsid w:val="00C66B51"/>
    <w:rsid w:val="00C66ECC"/>
    <w:rsid w:val="00C6761E"/>
    <w:rsid w:val="00C7047C"/>
    <w:rsid w:val="00C70FDB"/>
    <w:rsid w:val="00C714CB"/>
    <w:rsid w:val="00C716A6"/>
    <w:rsid w:val="00C71898"/>
    <w:rsid w:val="00C71AD8"/>
    <w:rsid w:val="00C71CBC"/>
    <w:rsid w:val="00C73191"/>
    <w:rsid w:val="00C73341"/>
    <w:rsid w:val="00C73763"/>
    <w:rsid w:val="00C74011"/>
    <w:rsid w:val="00C756DF"/>
    <w:rsid w:val="00C7582C"/>
    <w:rsid w:val="00C75996"/>
    <w:rsid w:val="00C76089"/>
    <w:rsid w:val="00C7741C"/>
    <w:rsid w:val="00C77C17"/>
    <w:rsid w:val="00C77DDB"/>
    <w:rsid w:val="00C8003B"/>
    <w:rsid w:val="00C8020B"/>
    <w:rsid w:val="00C8071C"/>
    <w:rsid w:val="00C80AE0"/>
    <w:rsid w:val="00C80D89"/>
    <w:rsid w:val="00C815A4"/>
    <w:rsid w:val="00C81A05"/>
    <w:rsid w:val="00C81CAC"/>
    <w:rsid w:val="00C81D61"/>
    <w:rsid w:val="00C8237F"/>
    <w:rsid w:val="00C837A7"/>
    <w:rsid w:val="00C850BC"/>
    <w:rsid w:val="00C85273"/>
    <w:rsid w:val="00C8569F"/>
    <w:rsid w:val="00C85991"/>
    <w:rsid w:val="00C8650A"/>
    <w:rsid w:val="00C866E5"/>
    <w:rsid w:val="00C86D29"/>
    <w:rsid w:val="00C86E3F"/>
    <w:rsid w:val="00C872BD"/>
    <w:rsid w:val="00C87A19"/>
    <w:rsid w:val="00C87C0F"/>
    <w:rsid w:val="00C904B9"/>
    <w:rsid w:val="00C905B4"/>
    <w:rsid w:val="00C9067E"/>
    <w:rsid w:val="00C911AA"/>
    <w:rsid w:val="00C918FD"/>
    <w:rsid w:val="00C91EEE"/>
    <w:rsid w:val="00C926F3"/>
    <w:rsid w:val="00C92889"/>
    <w:rsid w:val="00C9316E"/>
    <w:rsid w:val="00C93E1F"/>
    <w:rsid w:val="00C94120"/>
    <w:rsid w:val="00C9439A"/>
    <w:rsid w:val="00C9465D"/>
    <w:rsid w:val="00C952DB"/>
    <w:rsid w:val="00C95CB2"/>
    <w:rsid w:val="00C95F05"/>
    <w:rsid w:val="00C96730"/>
    <w:rsid w:val="00C96835"/>
    <w:rsid w:val="00C96877"/>
    <w:rsid w:val="00C970E4"/>
    <w:rsid w:val="00C973B3"/>
    <w:rsid w:val="00CA0A60"/>
    <w:rsid w:val="00CA10BE"/>
    <w:rsid w:val="00CA1274"/>
    <w:rsid w:val="00CA2588"/>
    <w:rsid w:val="00CA281C"/>
    <w:rsid w:val="00CA2C93"/>
    <w:rsid w:val="00CA3B44"/>
    <w:rsid w:val="00CA3EE7"/>
    <w:rsid w:val="00CA4221"/>
    <w:rsid w:val="00CA44A6"/>
    <w:rsid w:val="00CA52F4"/>
    <w:rsid w:val="00CA5E5A"/>
    <w:rsid w:val="00CA678A"/>
    <w:rsid w:val="00CA7592"/>
    <w:rsid w:val="00CA7C61"/>
    <w:rsid w:val="00CB0C7C"/>
    <w:rsid w:val="00CB2C9D"/>
    <w:rsid w:val="00CB3204"/>
    <w:rsid w:val="00CB34D6"/>
    <w:rsid w:val="00CB43F4"/>
    <w:rsid w:val="00CB4631"/>
    <w:rsid w:val="00CB53D3"/>
    <w:rsid w:val="00CB55C1"/>
    <w:rsid w:val="00CB5A5F"/>
    <w:rsid w:val="00CB5FB7"/>
    <w:rsid w:val="00CB70BC"/>
    <w:rsid w:val="00CB7B77"/>
    <w:rsid w:val="00CB7E57"/>
    <w:rsid w:val="00CC044F"/>
    <w:rsid w:val="00CC054D"/>
    <w:rsid w:val="00CC168F"/>
    <w:rsid w:val="00CC18DC"/>
    <w:rsid w:val="00CC2064"/>
    <w:rsid w:val="00CC2A9D"/>
    <w:rsid w:val="00CC2B74"/>
    <w:rsid w:val="00CC2CD4"/>
    <w:rsid w:val="00CC3552"/>
    <w:rsid w:val="00CC3B75"/>
    <w:rsid w:val="00CC3D2B"/>
    <w:rsid w:val="00CC490D"/>
    <w:rsid w:val="00CC497E"/>
    <w:rsid w:val="00CC508B"/>
    <w:rsid w:val="00CC52E9"/>
    <w:rsid w:val="00CC5439"/>
    <w:rsid w:val="00CC73DB"/>
    <w:rsid w:val="00CC7983"/>
    <w:rsid w:val="00CC7AD4"/>
    <w:rsid w:val="00CC7BFC"/>
    <w:rsid w:val="00CC7DA7"/>
    <w:rsid w:val="00CD0B4E"/>
    <w:rsid w:val="00CD0C79"/>
    <w:rsid w:val="00CD1E7C"/>
    <w:rsid w:val="00CD340B"/>
    <w:rsid w:val="00CD3D31"/>
    <w:rsid w:val="00CD41D8"/>
    <w:rsid w:val="00CD4331"/>
    <w:rsid w:val="00CD4846"/>
    <w:rsid w:val="00CD492C"/>
    <w:rsid w:val="00CD4A31"/>
    <w:rsid w:val="00CD54EE"/>
    <w:rsid w:val="00CD54F5"/>
    <w:rsid w:val="00CD585A"/>
    <w:rsid w:val="00CD5C4E"/>
    <w:rsid w:val="00CD6146"/>
    <w:rsid w:val="00CD62DF"/>
    <w:rsid w:val="00CD6519"/>
    <w:rsid w:val="00CD6C48"/>
    <w:rsid w:val="00CD6EE1"/>
    <w:rsid w:val="00CD722F"/>
    <w:rsid w:val="00CD737E"/>
    <w:rsid w:val="00CD790C"/>
    <w:rsid w:val="00CD7C02"/>
    <w:rsid w:val="00CE0F43"/>
    <w:rsid w:val="00CE11C8"/>
    <w:rsid w:val="00CE338D"/>
    <w:rsid w:val="00CE3A95"/>
    <w:rsid w:val="00CE3CF8"/>
    <w:rsid w:val="00CE4073"/>
    <w:rsid w:val="00CE40A1"/>
    <w:rsid w:val="00CE59A6"/>
    <w:rsid w:val="00CE6272"/>
    <w:rsid w:val="00CE76EF"/>
    <w:rsid w:val="00CE78BE"/>
    <w:rsid w:val="00CE7E8F"/>
    <w:rsid w:val="00CE7F9D"/>
    <w:rsid w:val="00CF082D"/>
    <w:rsid w:val="00CF0F6E"/>
    <w:rsid w:val="00CF15D3"/>
    <w:rsid w:val="00CF19C2"/>
    <w:rsid w:val="00CF1E22"/>
    <w:rsid w:val="00CF21C0"/>
    <w:rsid w:val="00CF315C"/>
    <w:rsid w:val="00CF3D06"/>
    <w:rsid w:val="00CF3EC9"/>
    <w:rsid w:val="00CF4234"/>
    <w:rsid w:val="00CF4978"/>
    <w:rsid w:val="00CF4C0B"/>
    <w:rsid w:val="00CF4DAF"/>
    <w:rsid w:val="00CF5084"/>
    <w:rsid w:val="00CF5182"/>
    <w:rsid w:val="00CF5723"/>
    <w:rsid w:val="00CF5BE9"/>
    <w:rsid w:val="00CF5C7A"/>
    <w:rsid w:val="00CF5D40"/>
    <w:rsid w:val="00CF660C"/>
    <w:rsid w:val="00CF6F63"/>
    <w:rsid w:val="00CF7CDF"/>
    <w:rsid w:val="00CF7E24"/>
    <w:rsid w:val="00D00023"/>
    <w:rsid w:val="00D000CA"/>
    <w:rsid w:val="00D00132"/>
    <w:rsid w:val="00D002F4"/>
    <w:rsid w:val="00D00663"/>
    <w:rsid w:val="00D00ACB"/>
    <w:rsid w:val="00D019D7"/>
    <w:rsid w:val="00D01D0A"/>
    <w:rsid w:val="00D0292F"/>
    <w:rsid w:val="00D029D5"/>
    <w:rsid w:val="00D0374F"/>
    <w:rsid w:val="00D0424A"/>
    <w:rsid w:val="00D046FF"/>
    <w:rsid w:val="00D050EF"/>
    <w:rsid w:val="00D053F7"/>
    <w:rsid w:val="00D058AB"/>
    <w:rsid w:val="00D060F3"/>
    <w:rsid w:val="00D062B8"/>
    <w:rsid w:val="00D06B6F"/>
    <w:rsid w:val="00D07A23"/>
    <w:rsid w:val="00D10275"/>
    <w:rsid w:val="00D10448"/>
    <w:rsid w:val="00D10533"/>
    <w:rsid w:val="00D10A75"/>
    <w:rsid w:val="00D1141B"/>
    <w:rsid w:val="00D11865"/>
    <w:rsid w:val="00D11A46"/>
    <w:rsid w:val="00D11BAB"/>
    <w:rsid w:val="00D123D2"/>
    <w:rsid w:val="00D13333"/>
    <w:rsid w:val="00D13726"/>
    <w:rsid w:val="00D142BB"/>
    <w:rsid w:val="00D14F33"/>
    <w:rsid w:val="00D15CF7"/>
    <w:rsid w:val="00D16093"/>
    <w:rsid w:val="00D164C3"/>
    <w:rsid w:val="00D1658C"/>
    <w:rsid w:val="00D16BC0"/>
    <w:rsid w:val="00D20241"/>
    <w:rsid w:val="00D20462"/>
    <w:rsid w:val="00D2053C"/>
    <w:rsid w:val="00D209DA"/>
    <w:rsid w:val="00D20CED"/>
    <w:rsid w:val="00D22184"/>
    <w:rsid w:val="00D22240"/>
    <w:rsid w:val="00D22453"/>
    <w:rsid w:val="00D2308B"/>
    <w:rsid w:val="00D235E5"/>
    <w:rsid w:val="00D23B08"/>
    <w:rsid w:val="00D2461A"/>
    <w:rsid w:val="00D24D1F"/>
    <w:rsid w:val="00D251CC"/>
    <w:rsid w:val="00D261E6"/>
    <w:rsid w:val="00D26A10"/>
    <w:rsid w:val="00D270C1"/>
    <w:rsid w:val="00D31CF0"/>
    <w:rsid w:val="00D328CC"/>
    <w:rsid w:val="00D32E6C"/>
    <w:rsid w:val="00D3399A"/>
    <w:rsid w:val="00D33B10"/>
    <w:rsid w:val="00D34B53"/>
    <w:rsid w:val="00D35043"/>
    <w:rsid w:val="00D354F9"/>
    <w:rsid w:val="00D35EA4"/>
    <w:rsid w:val="00D361B2"/>
    <w:rsid w:val="00D3640A"/>
    <w:rsid w:val="00D36AA6"/>
    <w:rsid w:val="00D404A7"/>
    <w:rsid w:val="00D4072D"/>
    <w:rsid w:val="00D40C26"/>
    <w:rsid w:val="00D410A2"/>
    <w:rsid w:val="00D41250"/>
    <w:rsid w:val="00D412B1"/>
    <w:rsid w:val="00D4175F"/>
    <w:rsid w:val="00D427D0"/>
    <w:rsid w:val="00D42EB8"/>
    <w:rsid w:val="00D4316E"/>
    <w:rsid w:val="00D43197"/>
    <w:rsid w:val="00D43425"/>
    <w:rsid w:val="00D434A8"/>
    <w:rsid w:val="00D43697"/>
    <w:rsid w:val="00D4396B"/>
    <w:rsid w:val="00D446A5"/>
    <w:rsid w:val="00D446AC"/>
    <w:rsid w:val="00D44F7D"/>
    <w:rsid w:val="00D45389"/>
    <w:rsid w:val="00D45B29"/>
    <w:rsid w:val="00D46509"/>
    <w:rsid w:val="00D468E8"/>
    <w:rsid w:val="00D47CE7"/>
    <w:rsid w:val="00D5021E"/>
    <w:rsid w:val="00D5052F"/>
    <w:rsid w:val="00D505C9"/>
    <w:rsid w:val="00D50BC1"/>
    <w:rsid w:val="00D51822"/>
    <w:rsid w:val="00D52286"/>
    <w:rsid w:val="00D523BC"/>
    <w:rsid w:val="00D52B56"/>
    <w:rsid w:val="00D52EF8"/>
    <w:rsid w:val="00D5306E"/>
    <w:rsid w:val="00D53752"/>
    <w:rsid w:val="00D5391A"/>
    <w:rsid w:val="00D53E2F"/>
    <w:rsid w:val="00D53E45"/>
    <w:rsid w:val="00D54349"/>
    <w:rsid w:val="00D5459A"/>
    <w:rsid w:val="00D54661"/>
    <w:rsid w:val="00D54A3B"/>
    <w:rsid w:val="00D55312"/>
    <w:rsid w:val="00D55A00"/>
    <w:rsid w:val="00D55AFD"/>
    <w:rsid w:val="00D561E2"/>
    <w:rsid w:val="00D56462"/>
    <w:rsid w:val="00D57081"/>
    <w:rsid w:val="00D57466"/>
    <w:rsid w:val="00D57D3A"/>
    <w:rsid w:val="00D60284"/>
    <w:rsid w:val="00D60D95"/>
    <w:rsid w:val="00D611D4"/>
    <w:rsid w:val="00D62B8C"/>
    <w:rsid w:val="00D63266"/>
    <w:rsid w:val="00D647FB"/>
    <w:rsid w:val="00D64ABB"/>
    <w:rsid w:val="00D64B59"/>
    <w:rsid w:val="00D64BB3"/>
    <w:rsid w:val="00D65426"/>
    <w:rsid w:val="00D657BD"/>
    <w:rsid w:val="00D67246"/>
    <w:rsid w:val="00D674CC"/>
    <w:rsid w:val="00D677B9"/>
    <w:rsid w:val="00D70087"/>
    <w:rsid w:val="00D7027B"/>
    <w:rsid w:val="00D7057B"/>
    <w:rsid w:val="00D705BB"/>
    <w:rsid w:val="00D709A7"/>
    <w:rsid w:val="00D71444"/>
    <w:rsid w:val="00D7175D"/>
    <w:rsid w:val="00D71D99"/>
    <w:rsid w:val="00D73608"/>
    <w:rsid w:val="00D73AB5"/>
    <w:rsid w:val="00D73B45"/>
    <w:rsid w:val="00D73EBD"/>
    <w:rsid w:val="00D74197"/>
    <w:rsid w:val="00D74478"/>
    <w:rsid w:val="00D74829"/>
    <w:rsid w:val="00D752FE"/>
    <w:rsid w:val="00D756FD"/>
    <w:rsid w:val="00D75C9F"/>
    <w:rsid w:val="00D761ED"/>
    <w:rsid w:val="00D76DD5"/>
    <w:rsid w:val="00D77125"/>
    <w:rsid w:val="00D771F4"/>
    <w:rsid w:val="00D80275"/>
    <w:rsid w:val="00D8065B"/>
    <w:rsid w:val="00D811DF"/>
    <w:rsid w:val="00D82989"/>
    <w:rsid w:val="00D82A22"/>
    <w:rsid w:val="00D84339"/>
    <w:rsid w:val="00D84C2C"/>
    <w:rsid w:val="00D85418"/>
    <w:rsid w:val="00D859D0"/>
    <w:rsid w:val="00D86602"/>
    <w:rsid w:val="00D86F77"/>
    <w:rsid w:val="00D87023"/>
    <w:rsid w:val="00D8708C"/>
    <w:rsid w:val="00D875F1"/>
    <w:rsid w:val="00D87684"/>
    <w:rsid w:val="00D8772E"/>
    <w:rsid w:val="00D87777"/>
    <w:rsid w:val="00D90D1A"/>
    <w:rsid w:val="00D90F06"/>
    <w:rsid w:val="00D9110A"/>
    <w:rsid w:val="00D916D2"/>
    <w:rsid w:val="00D916F4"/>
    <w:rsid w:val="00D9193E"/>
    <w:rsid w:val="00D91F3F"/>
    <w:rsid w:val="00D92208"/>
    <w:rsid w:val="00D92E74"/>
    <w:rsid w:val="00D93428"/>
    <w:rsid w:val="00D946AE"/>
    <w:rsid w:val="00D94802"/>
    <w:rsid w:val="00D9577B"/>
    <w:rsid w:val="00D962F9"/>
    <w:rsid w:val="00DA050D"/>
    <w:rsid w:val="00DA1708"/>
    <w:rsid w:val="00DA209B"/>
    <w:rsid w:val="00DA2154"/>
    <w:rsid w:val="00DA25C7"/>
    <w:rsid w:val="00DA2B0F"/>
    <w:rsid w:val="00DA2F22"/>
    <w:rsid w:val="00DA30D5"/>
    <w:rsid w:val="00DA3DA0"/>
    <w:rsid w:val="00DA4BB9"/>
    <w:rsid w:val="00DA4E81"/>
    <w:rsid w:val="00DA5DA9"/>
    <w:rsid w:val="00DA6DAB"/>
    <w:rsid w:val="00DB16CA"/>
    <w:rsid w:val="00DB1B00"/>
    <w:rsid w:val="00DB2044"/>
    <w:rsid w:val="00DB2903"/>
    <w:rsid w:val="00DB2C3A"/>
    <w:rsid w:val="00DB3042"/>
    <w:rsid w:val="00DB4005"/>
    <w:rsid w:val="00DB52E5"/>
    <w:rsid w:val="00DB560B"/>
    <w:rsid w:val="00DB6110"/>
    <w:rsid w:val="00DB6B46"/>
    <w:rsid w:val="00DB6C70"/>
    <w:rsid w:val="00DB7407"/>
    <w:rsid w:val="00DB74A2"/>
    <w:rsid w:val="00DC040D"/>
    <w:rsid w:val="00DC04FD"/>
    <w:rsid w:val="00DC0E11"/>
    <w:rsid w:val="00DC122F"/>
    <w:rsid w:val="00DC1DA3"/>
    <w:rsid w:val="00DC256B"/>
    <w:rsid w:val="00DC28E1"/>
    <w:rsid w:val="00DC2D14"/>
    <w:rsid w:val="00DC3866"/>
    <w:rsid w:val="00DC447E"/>
    <w:rsid w:val="00DC4C3E"/>
    <w:rsid w:val="00DC5021"/>
    <w:rsid w:val="00DC5514"/>
    <w:rsid w:val="00DC6060"/>
    <w:rsid w:val="00DC6E1E"/>
    <w:rsid w:val="00DC71DD"/>
    <w:rsid w:val="00DC7B59"/>
    <w:rsid w:val="00DD0406"/>
    <w:rsid w:val="00DD068B"/>
    <w:rsid w:val="00DD07CA"/>
    <w:rsid w:val="00DD0F1D"/>
    <w:rsid w:val="00DD0FE3"/>
    <w:rsid w:val="00DD1CA6"/>
    <w:rsid w:val="00DD21F7"/>
    <w:rsid w:val="00DD2305"/>
    <w:rsid w:val="00DD2BD6"/>
    <w:rsid w:val="00DD39AD"/>
    <w:rsid w:val="00DD3E6D"/>
    <w:rsid w:val="00DD4212"/>
    <w:rsid w:val="00DD5251"/>
    <w:rsid w:val="00DD5BE5"/>
    <w:rsid w:val="00DD6B5B"/>
    <w:rsid w:val="00DD7008"/>
    <w:rsid w:val="00DD7219"/>
    <w:rsid w:val="00DD7D42"/>
    <w:rsid w:val="00DD7F6F"/>
    <w:rsid w:val="00DE0885"/>
    <w:rsid w:val="00DE1C6D"/>
    <w:rsid w:val="00DE290E"/>
    <w:rsid w:val="00DE3056"/>
    <w:rsid w:val="00DE3609"/>
    <w:rsid w:val="00DE46F3"/>
    <w:rsid w:val="00DE6DA0"/>
    <w:rsid w:val="00DE7256"/>
    <w:rsid w:val="00DF01B3"/>
    <w:rsid w:val="00DF22B2"/>
    <w:rsid w:val="00DF28C7"/>
    <w:rsid w:val="00DF307D"/>
    <w:rsid w:val="00DF313E"/>
    <w:rsid w:val="00DF42C5"/>
    <w:rsid w:val="00DF46F6"/>
    <w:rsid w:val="00DF5295"/>
    <w:rsid w:val="00DF568A"/>
    <w:rsid w:val="00DF56CA"/>
    <w:rsid w:val="00DF5991"/>
    <w:rsid w:val="00DF5B9F"/>
    <w:rsid w:val="00DF5BE6"/>
    <w:rsid w:val="00DF5C86"/>
    <w:rsid w:val="00DF5D4A"/>
    <w:rsid w:val="00DF5DB0"/>
    <w:rsid w:val="00DF65FC"/>
    <w:rsid w:val="00DF6BDF"/>
    <w:rsid w:val="00DF6CCB"/>
    <w:rsid w:val="00DF7281"/>
    <w:rsid w:val="00DF730B"/>
    <w:rsid w:val="00DF7878"/>
    <w:rsid w:val="00E006D1"/>
    <w:rsid w:val="00E01177"/>
    <w:rsid w:val="00E01DE4"/>
    <w:rsid w:val="00E01F53"/>
    <w:rsid w:val="00E02277"/>
    <w:rsid w:val="00E024E6"/>
    <w:rsid w:val="00E02983"/>
    <w:rsid w:val="00E02EC3"/>
    <w:rsid w:val="00E033C2"/>
    <w:rsid w:val="00E039F6"/>
    <w:rsid w:val="00E04118"/>
    <w:rsid w:val="00E044B2"/>
    <w:rsid w:val="00E055FD"/>
    <w:rsid w:val="00E0563A"/>
    <w:rsid w:val="00E066CE"/>
    <w:rsid w:val="00E06AD4"/>
    <w:rsid w:val="00E06FA3"/>
    <w:rsid w:val="00E07530"/>
    <w:rsid w:val="00E0775C"/>
    <w:rsid w:val="00E0781B"/>
    <w:rsid w:val="00E0784A"/>
    <w:rsid w:val="00E07A62"/>
    <w:rsid w:val="00E10638"/>
    <w:rsid w:val="00E12803"/>
    <w:rsid w:val="00E12F23"/>
    <w:rsid w:val="00E1502E"/>
    <w:rsid w:val="00E155BC"/>
    <w:rsid w:val="00E16A69"/>
    <w:rsid w:val="00E16DDF"/>
    <w:rsid w:val="00E16EAF"/>
    <w:rsid w:val="00E1703F"/>
    <w:rsid w:val="00E175D0"/>
    <w:rsid w:val="00E2065F"/>
    <w:rsid w:val="00E20A44"/>
    <w:rsid w:val="00E20D1E"/>
    <w:rsid w:val="00E20E48"/>
    <w:rsid w:val="00E213FE"/>
    <w:rsid w:val="00E21D19"/>
    <w:rsid w:val="00E2227D"/>
    <w:rsid w:val="00E228E8"/>
    <w:rsid w:val="00E23100"/>
    <w:rsid w:val="00E23958"/>
    <w:rsid w:val="00E23E08"/>
    <w:rsid w:val="00E2456D"/>
    <w:rsid w:val="00E249E6"/>
    <w:rsid w:val="00E24C8B"/>
    <w:rsid w:val="00E25C68"/>
    <w:rsid w:val="00E25C6C"/>
    <w:rsid w:val="00E260B1"/>
    <w:rsid w:val="00E267E0"/>
    <w:rsid w:val="00E2703A"/>
    <w:rsid w:val="00E274CE"/>
    <w:rsid w:val="00E279E4"/>
    <w:rsid w:val="00E27CB2"/>
    <w:rsid w:val="00E31684"/>
    <w:rsid w:val="00E31722"/>
    <w:rsid w:val="00E32D8D"/>
    <w:rsid w:val="00E33B67"/>
    <w:rsid w:val="00E33E9D"/>
    <w:rsid w:val="00E3467D"/>
    <w:rsid w:val="00E34A03"/>
    <w:rsid w:val="00E34E8A"/>
    <w:rsid w:val="00E355DE"/>
    <w:rsid w:val="00E3562F"/>
    <w:rsid w:val="00E35B49"/>
    <w:rsid w:val="00E35D55"/>
    <w:rsid w:val="00E3640B"/>
    <w:rsid w:val="00E3691F"/>
    <w:rsid w:val="00E37937"/>
    <w:rsid w:val="00E40ACC"/>
    <w:rsid w:val="00E40CA7"/>
    <w:rsid w:val="00E40CB3"/>
    <w:rsid w:val="00E42DFE"/>
    <w:rsid w:val="00E43BBD"/>
    <w:rsid w:val="00E442FC"/>
    <w:rsid w:val="00E45078"/>
    <w:rsid w:val="00E450D2"/>
    <w:rsid w:val="00E451C4"/>
    <w:rsid w:val="00E4541A"/>
    <w:rsid w:val="00E457B3"/>
    <w:rsid w:val="00E45E0E"/>
    <w:rsid w:val="00E4629C"/>
    <w:rsid w:val="00E4706C"/>
    <w:rsid w:val="00E47C73"/>
    <w:rsid w:val="00E502D0"/>
    <w:rsid w:val="00E508DA"/>
    <w:rsid w:val="00E50F4F"/>
    <w:rsid w:val="00E5133F"/>
    <w:rsid w:val="00E51447"/>
    <w:rsid w:val="00E51A04"/>
    <w:rsid w:val="00E51F48"/>
    <w:rsid w:val="00E523EB"/>
    <w:rsid w:val="00E52667"/>
    <w:rsid w:val="00E52AD2"/>
    <w:rsid w:val="00E52C8A"/>
    <w:rsid w:val="00E53142"/>
    <w:rsid w:val="00E5341A"/>
    <w:rsid w:val="00E535B9"/>
    <w:rsid w:val="00E53748"/>
    <w:rsid w:val="00E53DA0"/>
    <w:rsid w:val="00E5420E"/>
    <w:rsid w:val="00E54D50"/>
    <w:rsid w:val="00E56410"/>
    <w:rsid w:val="00E5654B"/>
    <w:rsid w:val="00E609CD"/>
    <w:rsid w:val="00E62646"/>
    <w:rsid w:val="00E62F5C"/>
    <w:rsid w:val="00E63DD8"/>
    <w:rsid w:val="00E64D80"/>
    <w:rsid w:val="00E650B1"/>
    <w:rsid w:val="00E66606"/>
    <w:rsid w:val="00E66E68"/>
    <w:rsid w:val="00E67111"/>
    <w:rsid w:val="00E708A2"/>
    <w:rsid w:val="00E70C8E"/>
    <w:rsid w:val="00E70F2D"/>
    <w:rsid w:val="00E71A47"/>
    <w:rsid w:val="00E7242D"/>
    <w:rsid w:val="00E72842"/>
    <w:rsid w:val="00E72D49"/>
    <w:rsid w:val="00E7314E"/>
    <w:rsid w:val="00E73156"/>
    <w:rsid w:val="00E732BD"/>
    <w:rsid w:val="00E73470"/>
    <w:rsid w:val="00E73475"/>
    <w:rsid w:val="00E73B97"/>
    <w:rsid w:val="00E73D53"/>
    <w:rsid w:val="00E742DD"/>
    <w:rsid w:val="00E74419"/>
    <w:rsid w:val="00E74879"/>
    <w:rsid w:val="00E74C5A"/>
    <w:rsid w:val="00E753F8"/>
    <w:rsid w:val="00E75ACE"/>
    <w:rsid w:val="00E75B18"/>
    <w:rsid w:val="00E76041"/>
    <w:rsid w:val="00E7655A"/>
    <w:rsid w:val="00E7661F"/>
    <w:rsid w:val="00E76A65"/>
    <w:rsid w:val="00E7781C"/>
    <w:rsid w:val="00E77CF5"/>
    <w:rsid w:val="00E77E8B"/>
    <w:rsid w:val="00E80523"/>
    <w:rsid w:val="00E8069A"/>
    <w:rsid w:val="00E80CB0"/>
    <w:rsid w:val="00E80F51"/>
    <w:rsid w:val="00E8240F"/>
    <w:rsid w:val="00E825C5"/>
    <w:rsid w:val="00E82CD3"/>
    <w:rsid w:val="00E82E00"/>
    <w:rsid w:val="00E831BE"/>
    <w:rsid w:val="00E83840"/>
    <w:rsid w:val="00E83A0C"/>
    <w:rsid w:val="00E84DBE"/>
    <w:rsid w:val="00E8519A"/>
    <w:rsid w:val="00E858B3"/>
    <w:rsid w:val="00E85B2D"/>
    <w:rsid w:val="00E867C4"/>
    <w:rsid w:val="00E86CE6"/>
    <w:rsid w:val="00E87313"/>
    <w:rsid w:val="00E874CD"/>
    <w:rsid w:val="00E87654"/>
    <w:rsid w:val="00E9048E"/>
    <w:rsid w:val="00E910D8"/>
    <w:rsid w:val="00E91222"/>
    <w:rsid w:val="00E91A44"/>
    <w:rsid w:val="00E91AD1"/>
    <w:rsid w:val="00E93429"/>
    <w:rsid w:val="00E9347E"/>
    <w:rsid w:val="00E9448C"/>
    <w:rsid w:val="00E946BC"/>
    <w:rsid w:val="00E94AC1"/>
    <w:rsid w:val="00E951D7"/>
    <w:rsid w:val="00E95318"/>
    <w:rsid w:val="00E95338"/>
    <w:rsid w:val="00E957F9"/>
    <w:rsid w:val="00E95F85"/>
    <w:rsid w:val="00E96E12"/>
    <w:rsid w:val="00E97285"/>
    <w:rsid w:val="00E97AA4"/>
    <w:rsid w:val="00E97AC5"/>
    <w:rsid w:val="00EA0423"/>
    <w:rsid w:val="00EA0521"/>
    <w:rsid w:val="00EA0633"/>
    <w:rsid w:val="00EA0FBE"/>
    <w:rsid w:val="00EA146D"/>
    <w:rsid w:val="00EA1652"/>
    <w:rsid w:val="00EA1943"/>
    <w:rsid w:val="00EA1DC4"/>
    <w:rsid w:val="00EA3910"/>
    <w:rsid w:val="00EA4295"/>
    <w:rsid w:val="00EA431A"/>
    <w:rsid w:val="00EA507E"/>
    <w:rsid w:val="00EA5376"/>
    <w:rsid w:val="00EA5715"/>
    <w:rsid w:val="00EA590E"/>
    <w:rsid w:val="00EA5C5D"/>
    <w:rsid w:val="00EA5C85"/>
    <w:rsid w:val="00EA6022"/>
    <w:rsid w:val="00EA695E"/>
    <w:rsid w:val="00EA6E82"/>
    <w:rsid w:val="00EA756E"/>
    <w:rsid w:val="00EA7ACC"/>
    <w:rsid w:val="00EA7C91"/>
    <w:rsid w:val="00EB0443"/>
    <w:rsid w:val="00EB055A"/>
    <w:rsid w:val="00EB0624"/>
    <w:rsid w:val="00EB0DAF"/>
    <w:rsid w:val="00EB0E48"/>
    <w:rsid w:val="00EB10E2"/>
    <w:rsid w:val="00EB1264"/>
    <w:rsid w:val="00EB15C9"/>
    <w:rsid w:val="00EB1B66"/>
    <w:rsid w:val="00EB299A"/>
    <w:rsid w:val="00EB2CE5"/>
    <w:rsid w:val="00EB3071"/>
    <w:rsid w:val="00EB3682"/>
    <w:rsid w:val="00EB3AEE"/>
    <w:rsid w:val="00EB3FC4"/>
    <w:rsid w:val="00EB456A"/>
    <w:rsid w:val="00EB4FFA"/>
    <w:rsid w:val="00EB5212"/>
    <w:rsid w:val="00EB604C"/>
    <w:rsid w:val="00EB61CA"/>
    <w:rsid w:val="00EB62BD"/>
    <w:rsid w:val="00EB68D9"/>
    <w:rsid w:val="00EB787D"/>
    <w:rsid w:val="00EB7A3B"/>
    <w:rsid w:val="00EC030B"/>
    <w:rsid w:val="00EC04C0"/>
    <w:rsid w:val="00EC0902"/>
    <w:rsid w:val="00EC11A0"/>
    <w:rsid w:val="00EC11DE"/>
    <w:rsid w:val="00EC137D"/>
    <w:rsid w:val="00EC21A9"/>
    <w:rsid w:val="00EC24C0"/>
    <w:rsid w:val="00EC2CB8"/>
    <w:rsid w:val="00EC2CEE"/>
    <w:rsid w:val="00EC34E1"/>
    <w:rsid w:val="00EC40CD"/>
    <w:rsid w:val="00EC4121"/>
    <w:rsid w:val="00EC4B5E"/>
    <w:rsid w:val="00EC5435"/>
    <w:rsid w:val="00EC5783"/>
    <w:rsid w:val="00EC585C"/>
    <w:rsid w:val="00EC586F"/>
    <w:rsid w:val="00EC63CA"/>
    <w:rsid w:val="00EC6625"/>
    <w:rsid w:val="00EC699F"/>
    <w:rsid w:val="00EC6F78"/>
    <w:rsid w:val="00EC7681"/>
    <w:rsid w:val="00ED02A6"/>
    <w:rsid w:val="00ED04A7"/>
    <w:rsid w:val="00ED07A9"/>
    <w:rsid w:val="00ED1652"/>
    <w:rsid w:val="00ED189D"/>
    <w:rsid w:val="00ED1955"/>
    <w:rsid w:val="00ED1E4E"/>
    <w:rsid w:val="00ED21A2"/>
    <w:rsid w:val="00ED2ACA"/>
    <w:rsid w:val="00ED38DA"/>
    <w:rsid w:val="00ED3A3B"/>
    <w:rsid w:val="00ED426D"/>
    <w:rsid w:val="00ED4283"/>
    <w:rsid w:val="00ED4C51"/>
    <w:rsid w:val="00ED5740"/>
    <w:rsid w:val="00ED5757"/>
    <w:rsid w:val="00ED6F4D"/>
    <w:rsid w:val="00ED7539"/>
    <w:rsid w:val="00ED770B"/>
    <w:rsid w:val="00EE047B"/>
    <w:rsid w:val="00EE056D"/>
    <w:rsid w:val="00EE0857"/>
    <w:rsid w:val="00EE08F5"/>
    <w:rsid w:val="00EE18C4"/>
    <w:rsid w:val="00EE1E53"/>
    <w:rsid w:val="00EE223A"/>
    <w:rsid w:val="00EE2C59"/>
    <w:rsid w:val="00EE2EC1"/>
    <w:rsid w:val="00EE31D5"/>
    <w:rsid w:val="00EE35F1"/>
    <w:rsid w:val="00EE3637"/>
    <w:rsid w:val="00EE3CB6"/>
    <w:rsid w:val="00EE458F"/>
    <w:rsid w:val="00EE4696"/>
    <w:rsid w:val="00EE4750"/>
    <w:rsid w:val="00EE49BD"/>
    <w:rsid w:val="00EE4C40"/>
    <w:rsid w:val="00EE4C7D"/>
    <w:rsid w:val="00EE4EFC"/>
    <w:rsid w:val="00EE5224"/>
    <w:rsid w:val="00EE5287"/>
    <w:rsid w:val="00EE53AF"/>
    <w:rsid w:val="00EE5427"/>
    <w:rsid w:val="00EE64C4"/>
    <w:rsid w:val="00EE6D7A"/>
    <w:rsid w:val="00EE7229"/>
    <w:rsid w:val="00EE7555"/>
    <w:rsid w:val="00EF01EE"/>
    <w:rsid w:val="00EF1113"/>
    <w:rsid w:val="00EF1121"/>
    <w:rsid w:val="00EF17B8"/>
    <w:rsid w:val="00EF1CC0"/>
    <w:rsid w:val="00EF2C26"/>
    <w:rsid w:val="00EF2CFF"/>
    <w:rsid w:val="00EF2E10"/>
    <w:rsid w:val="00EF2F62"/>
    <w:rsid w:val="00EF337E"/>
    <w:rsid w:val="00EF367B"/>
    <w:rsid w:val="00EF4409"/>
    <w:rsid w:val="00EF4500"/>
    <w:rsid w:val="00EF4DE3"/>
    <w:rsid w:val="00EF5641"/>
    <w:rsid w:val="00EF5AEC"/>
    <w:rsid w:val="00EF628A"/>
    <w:rsid w:val="00EF6D53"/>
    <w:rsid w:val="00EF6EEE"/>
    <w:rsid w:val="00EF70E4"/>
    <w:rsid w:val="00EF79B7"/>
    <w:rsid w:val="00F001ED"/>
    <w:rsid w:val="00F00259"/>
    <w:rsid w:val="00F00380"/>
    <w:rsid w:val="00F005AB"/>
    <w:rsid w:val="00F006C4"/>
    <w:rsid w:val="00F00DE2"/>
    <w:rsid w:val="00F01D1E"/>
    <w:rsid w:val="00F02668"/>
    <w:rsid w:val="00F02A5F"/>
    <w:rsid w:val="00F03E84"/>
    <w:rsid w:val="00F046D3"/>
    <w:rsid w:val="00F04FFB"/>
    <w:rsid w:val="00F05105"/>
    <w:rsid w:val="00F051F3"/>
    <w:rsid w:val="00F05392"/>
    <w:rsid w:val="00F054E3"/>
    <w:rsid w:val="00F055C2"/>
    <w:rsid w:val="00F06216"/>
    <w:rsid w:val="00F06906"/>
    <w:rsid w:val="00F06AFC"/>
    <w:rsid w:val="00F10A4E"/>
    <w:rsid w:val="00F10C25"/>
    <w:rsid w:val="00F10CDF"/>
    <w:rsid w:val="00F10E2E"/>
    <w:rsid w:val="00F11946"/>
    <w:rsid w:val="00F11FBF"/>
    <w:rsid w:val="00F12B6D"/>
    <w:rsid w:val="00F13537"/>
    <w:rsid w:val="00F13C8F"/>
    <w:rsid w:val="00F13EBA"/>
    <w:rsid w:val="00F14258"/>
    <w:rsid w:val="00F147D0"/>
    <w:rsid w:val="00F14ECD"/>
    <w:rsid w:val="00F15731"/>
    <w:rsid w:val="00F16DD8"/>
    <w:rsid w:val="00F1744A"/>
    <w:rsid w:val="00F17B6C"/>
    <w:rsid w:val="00F20B85"/>
    <w:rsid w:val="00F20DB3"/>
    <w:rsid w:val="00F214FE"/>
    <w:rsid w:val="00F22648"/>
    <w:rsid w:val="00F232E7"/>
    <w:rsid w:val="00F23449"/>
    <w:rsid w:val="00F24B3A"/>
    <w:rsid w:val="00F254E6"/>
    <w:rsid w:val="00F260D0"/>
    <w:rsid w:val="00F26B18"/>
    <w:rsid w:val="00F2715C"/>
    <w:rsid w:val="00F303CA"/>
    <w:rsid w:val="00F30E94"/>
    <w:rsid w:val="00F31918"/>
    <w:rsid w:val="00F31A9C"/>
    <w:rsid w:val="00F31B86"/>
    <w:rsid w:val="00F32B07"/>
    <w:rsid w:val="00F32B9F"/>
    <w:rsid w:val="00F3358C"/>
    <w:rsid w:val="00F33DF0"/>
    <w:rsid w:val="00F340CB"/>
    <w:rsid w:val="00F3523B"/>
    <w:rsid w:val="00F35639"/>
    <w:rsid w:val="00F359AC"/>
    <w:rsid w:val="00F35DC7"/>
    <w:rsid w:val="00F364F4"/>
    <w:rsid w:val="00F366FE"/>
    <w:rsid w:val="00F36705"/>
    <w:rsid w:val="00F369E1"/>
    <w:rsid w:val="00F37002"/>
    <w:rsid w:val="00F3755F"/>
    <w:rsid w:val="00F37F79"/>
    <w:rsid w:val="00F4042D"/>
    <w:rsid w:val="00F40580"/>
    <w:rsid w:val="00F405B1"/>
    <w:rsid w:val="00F40A96"/>
    <w:rsid w:val="00F41190"/>
    <w:rsid w:val="00F41384"/>
    <w:rsid w:val="00F414D7"/>
    <w:rsid w:val="00F42461"/>
    <w:rsid w:val="00F4332A"/>
    <w:rsid w:val="00F4365B"/>
    <w:rsid w:val="00F44418"/>
    <w:rsid w:val="00F44A07"/>
    <w:rsid w:val="00F456E2"/>
    <w:rsid w:val="00F45DF6"/>
    <w:rsid w:val="00F46756"/>
    <w:rsid w:val="00F467A6"/>
    <w:rsid w:val="00F46C59"/>
    <w:rsid w:val="00F46EE4"/>
    <w:rsid w:val="00F477B7"/>
    <w:rsid w:val="00F500B0"/>
    <w:rsid w:val="00F50432"/>
    <w:rsid w:val="00F50F32"/>
    <w:rsid w:val="00F511DB"/>
    <w:rsid w:val="00F5136A"/>
    <w:rsid w:val="00F51B66"/>
    <w:rsid w:val="00F521CF"/>
    <w:rsid w:val="00F5255F"/>
    <w:rsid w:val="00F52AE3"/>
    <w:rsid w:val="00F52B2F"/>
    <w:rsid w:val="00F531F6"/>
    <w:rsid w:val="00F53966"/>
    <w:rsid w:val="00F55194"/>
    <w:rsid w:val="00F55309"/>
    <w:rsid w:val="00F5613F"/>
    <w:rsid w:val="00F56A51"/>
    <w:rsid w:val="00F56BA2"/>
    <w:rsid w:val="00F570BE"/>
    <w:rsid w:val="00F5777F"/>
    <w:rsid w:val="00F60259"/>
    <w:rsid w:val="00F6035E"/>
    <w:rsid w:val="00F60CF8"/>
    <w:rsid w:val="00F60E4E"/>
    <w:rsid w:val="00F611E1"/>
    <w:rsid w:val="00F61701"/>
    <w:rsid w:val="00F61B9E"/>
    <w:rsid w:val="00F61BA8"/>
    <w:rsid w:val="00F62B50"/>
    <w:rsid w:val="00F6301B"/>
    <w:rsid w:val="00F63C08"/>
    <w:rsid w:val="00F63E1E"/>
    <w:rsid w:val="00F65516"/>
    <w:rsid w:val="00F65814"/>
    <w:rsid w:val="00F65A2B"/>
    <w:rsid w:val="00F66C6E"/>
    <w:rsid w:val="00F67021"/>
    <w:rsid w:val="00F67277"/>
    <w:rsid w:val="00F67387"/>
    <w:rsid w:val="00F67C83"/>
    <w:rsid w:val="00F7060E"/>
    <w:rsid w:val="00F7086D"/>
    <w:rsid w:val="00F70B0C"/>
    <w:rsid w:val="00F70B63"/>
    <w:rsid w:val="00F7118B"/>
    <w:rsid w:val="00F7158D"/>
    <w:rsid w:val="00F71A68"/>
    <w:rsid w:val="00F72053"/>
    <w:rsid w:val="00F7327B"/>
    <w:rsid w:val="00F73D31"/>
    <w:rsid w:val="00F73E97"/>
    <w:rsid w:val="00F741E2"/>
    <w:rsid w:val="00F7438B"/>
    <w:rsid w:val="00F745BD"/>
    <w:rsid w:val="00F74681"/>
    <w:rsid w:val="00F74A2E"/>
    <w:rsid w:val="00F74D1A"/>
    <w:rsid w:val="00F7626B"/>
    <w:rsid w:val="00F76551"/>
    <w:rsid w:val="00F76997"/>
    <w:rsid w:val="00F769D3"/>
    <w:rsid w:val="00F76CF4"/>
    <w:rsid w:val="00F77B1E"/>
    <w:rsid w:val="00F808F5"/>
    <w:rsid w:val="00F80A28"/>
    <w:rsid w:val="00F82099"/>
    <w:rsid w:val="00F823C2"/>
    <w:rsid w:val="00F82CDD"/>
    <w:rsid w:val="00F840F4"/>
    <w:rsid w:val="00F849BF"/>
    <w:rsid w:val="00F867E6"/>
    <w:rsid w:val="00F86C35"/>
    <w:rsid w:val="00F90CD8"/>
    <w:rsid w:val="00F90F55"/>
    <w:rsid w:val="00F9153B"/>
    <w:rsid w:val="00F91D37"/>
    <w:rsid w:val="00F92035"/>
    <w:rsid w:val="00F921D3"/>
    <w:rsid w:val="00F93E5D"/>
    <w:rsid w:val="00F94973"/>
    <w:rsid w:val="00F94BDA"/>
    <w:rsid w:val="00F94FA2"/>
    <w:rsid w:val="00F95125"/>
    <w:rsid w:val="00F95D70"/>
    <w:rsid w:val="00F96409"/>
    <w:rsid w:val="00F970CE"/>
    <w:rsid w:val="00F970D8"/>
    <w:rsid w:val="00F97DA7"/>
    <w:rsid w:val="00FA0983"/>
    <w:rsid w:val="00FA0D7A"/>
    <w:rsid w:val="00FA15B9"/>
    <w:rsid w:val="00FA186B"/>
    <w:rsid w:val="00FA1AD4"/>
    <w:rsid w:val="00FA1D0B"/>
    <w:rsid w:val="00FA290D"/>
    <w:rsid w:val="00FA29B9"/>
    <w:rsid w:val="00FA2D6C"/>
    <w:rsid w:val="00FA39A6"/>
    <w:rsid w:val="00FA4180"/>
    <w:rsid w:val="00FA43AD"/>
    <w:rsid w:val="00FA4E72"/>
    <w:rsid w:val="00FA61DE"/>
    <w:rsid w:val="00FA665E"/>
    <w:rsid w:val="00FA6BC7"/>
    <w:rsid w:val="00FB113E"/>
    <w:rsid w:val="00FB11F4"/>
    <w:rsid w:val="00FB14F0"/>
    <w:rsid w:val="00FB1529"/>
    <w:rsid w:val="00FB1E4E"/>
    <w:rsid w:val="00FB2B05"/>
    <w:rsid w:val="00FB2CCC"/>
    <w:rsid w:val="00FB2CF5"/>
    <w:rsid w:val="00FB2DF7"/>
    <w:rsid w:val="00FB3503"/>
    <w:rsid w:val="00FB3BF8"/>
    <w:rsid w:val="00FB3D5B"/>
    <w:rsid w:val="00FB3EE3"/>
    <w:rsid w:val="00FB43C8"/>
    <w:rsid w:val="00FB44DF"/>
    <w:rsid w:val="00FB5EDF"/>
    <w:rsid w:val="00FB606E"/>
    <w:rsid w:val="00FB6867"/>
    <w:rsid w:val="00FB6960"/>
    <w:rsid w:val="00FB6FFE"/>
    <w:rsid w:val="00FB77B9"/>
    <w:rsid w:val="00FB78C1"/>
    <w:rsid w:val="00FB78CA"/>
    <w:rsid w:val="00FB7CD5"/>
    <w:rsid w:val="00FC0BAA"/>
    <w:rsid w:val="00FC2369"/>
    <w:rsid w:val="00FC2726"/>
    <w:rsid w:val="00FC3237"/>
    <w:rsid w:val="00FC335F"/>
    <w:rsid w:val="00FC33BA"/>
    <w:rsid w:val="00FC37AE"/>
    <w:rsid w:val="00FC3FD6"/>
    <w:rsid w:val="00FC4AC1"/>
    <w:rsid w:val="00FC586C"/>
    <w:rsid w:val="00FC5E0B"/>
    <w:rsid w:val="00FD0416"/>
    <w:rsid w:val="00FD0C20"/>
    <w:rsid w:val="00FD0C8B"/>
    <w:rsid w:val="00FD0CB9"/>
    <w:rsid w:val="00FD1037"/>
    <w:rsid w:val="00FD169A"/>
    <w:rsid w:val="00FD258A"/>
    <w:rsid w:val="00FD2C04"/>
    <w:rsid w:val="00FD4FDF"/>
    <w:rsid w:val="00FD53FB"/>
    <w:rsid w:val="00FD55F6"/>
    <w:rsid w:val="00FD5998"/>
    <w:rsid w:val="00FD634D"/>
    <w:rsid w:val="00FD6895"/>
    <w:rsid w:val="00FD71A4"/>
    <w:rsid w:val="00FD75E5"/>
    <w:rsid w:val="00FD7D20"/>
    <w:rsid w:val="00FE024D"/>
    <w:rsid w:val="00FE0A5D"/>
    <w:rsid w:val="00FE0C5C"/>
    <w:rsid w:val="00FE0CC8"/>
    <w:rsid w:val="00FE1E6D"/>
    <w:rsid w:val="00FE2870"/>
    <w:rsid w:val="00FE2C63"/>
    <w:rsid w:val="00FE32E5"/>
    <w:rsid w:val="00FE36D7"/>
    <w:rsid w:val="00FE3823"/>
    <w:rsid w:val="00FE3AC4"/>
    <w:rsid w:val="00FE5190"/>
    <w:rsid w:val="00FE57D2"/>
    <w:rsid w:val="00FE5B23"/>
    <w:rsid w:val="00FE5DCE"/>
    <w:rsid w:val="00FE6545"/>
    <w:rsid w:val="00FE75B3"/>
    <w:rsid w:val="00FF12E6"/>
    <w:rsid w:val="00FF2314"/>
    <w:rsid w:val="00FF2AE7"/>
    <w:rsid w:val="00FF517D"/>
    <w:rsid w:val="00FF61EA"/>
    <w:rsid w:val="00FF6835"/>
    <w:rsid w:val="00FF726C"/>
    <w:rsid w:val="00FF76CA"/>
    <w:rsid w:val="026B2655"/>
    <w:rsid w:val="03A67CFB"/>
    <w:rsid w:val="03ADF888"/>
    <w:rsid w:val="03AFF0C1"/>
    <w:rsid w:val="0506BA16"/>
    <w:rsid w:val="0511BFE8"/>
    <w:rsid w:val="05639DEE"/>
    <w:rsid w:val="05D5B061"/>
    <w:rsid w:val="0639BF45"/>
    <w:rsid w:val="068749D0"/>
    <w:rsid w:val="068C927D"/>
    <w:rsid w:val="07740CBE"/>
    <w:rsid w:val="07C0FADB"/>
    <w:rsid w:val="07F62341"/>
    <w:rsid w:val="0856DF20"/>
    <w:rsid w:val="08D36B70"/>
    <w:rsid w:val="08DF9770"/>
    <w:rsid w:val="0908DD03"/>
    <w:rsid w:val="096198F8"/>
    <w:rsid w:val="0ADD7787"/>
    <w:rsid w:val="0CCC0357"/>
    <w:rsid w:val="0D57E2F8"/>
    <w:rsid w:val="0D72F5AD"/>
    <w:rsid w:val="0E8C93D9"/>
    <w:rsid w:val="0FC8D00E"/>
    <w:rsid w:val="107CBFB3"/>
    <w:rsid w:val="108078CA"/>
    <w:rsid w:val="10AE7844"/>
    <w:rsid w:val="11FE4D81"/>
    <w:rsid w:val="125BDFD0"/>
    <w:rsid w:val="12A43B56"/>
    <w:rsid w:val="12B3C7CD"/>
    <w:rsid w:val="12DF8F5C"/>
    <w:rsid w:val="1348D737"/>
    <w:rsid w:val="1386CBDB"/>
    <w:rsid w:val="1430E366"/>
    <w:rsid w:val="1489403B"/>
    <w:rsid w:val="16471E48"/>
    <w:rsid w:val="16FCDB13"/>
    <w:rsid w:val="173E260C"/>
    <w:rsid w:val="174418CC"/>
    <w:rsid w:val="176DE534"/>
    <w:rsid w:val="176FA765"/>
    <w:rsid w:val="18C0ED14"/>
    <w:rsid w:val="18E03519"/>
    <w:rsid w:val="1945C1D5"/>
    <w:rsid w:val="19EF756D"/>
    <w:rsid w:val="1A991717"/>
    <w:rsid w:val="1B326FC3"/>
    <w:rsid w:val="1B49C9B2"/>
    <w:rsid w:val="1C172098"/>
    <w:rsid w:val="1C5A7A7D"/>
    <w:rsid w:val="1C655C60"/>
    <w:rsid w:val="1CBF1E18"/>
    <w:rsid w:val="1CD6F920"/>
    <w:rsid w:val="1CF4FEE4"/>
    <w:rsid w:val="1D0F68D7"/>
    <w:rsid w:val="1D4DC661"/>
    <w:rsid w:val="1E3473F1"/>
    <w:rsid w:val="1EB598D3"/>
    <w:rsid w:val="1EB5A1B8"/>
    <w:rsid w:val="1EC6D1F7"/>
    <w:rsid w:val="1F564BFB"/>
    <w:rsid w:val="1F8E60B6"/>
    <w:rsid w:val="1FBF456E"/>
    <w:rsid w:val="208E9E55"/>
    <w:rsid w:val="20F4F9F1"/>
    <w:rsid w:val="218A57D5"/>
    <w:rsid w:val="23299C9D"/>
    <w:rsid w:val="232D1247"/>
    <w:rsid w:val="23665BA7"/>
    <w:rsid w:val="23882F45"/>
    <w:rsid w:val="239AD77C"/>
    <w:rsid w:val="23C6D6FB"/>
    <w:rsid w:val="23D21E62"/>
    <w:rsid w:val="242A109C"/>
    <w:rsid w:val="248138E2"/>
    <w:rsid w:val="24D3201D"/>
    <w:rsid w:val="250C55B0"/>
    <w:rsid w:val="25158C3B"/>
    <w:rsid w:val="25C30E3F"/>
    <w:rsid w:val="2615815F"/>
    <w:rsid w:val="2645EE10"/>
    <w:rsid w:val="26815C5D"/>
    <w:rsid w:val="26FE7D9C"/>
    <w:rsid w:val="27638C00"/>
    <w:rsid w:val="27DE329C"/>
    <w:rsid w:val="2822FEF9"/>
    <w:rsid w:val="284EF02D"/>
    <w:rsid w:val="2952BD8A"/>
    <w:rsid w:val="2A25A193"/>
    <w:rsid w:val="2A4A9BE1"/>
    <w:rsid w:val="2AFED3E3"/>
    <w:rsid w:val="2B99BC01"/>
    <w:rsid w:val="2C5887EE"/>
    <w:rsid w:val="2C7575B2"/>
    <w:rsid w:val="2CB28AAE"/>
    <w:rsid w:val="2CD51AA4"/>
    <w:rsid w:val="2D68933C"/>
    <w:rsid w:val="2D6E1AA8"/>
    <w:rsid w:val="2D7D1338"/>
    <w:rsid w:val="2EA2965C"/>
    <w:rsid w:val="2EE90DC1"/>
    <w:rsid w:val="300F2F5D"/>
    <w:rsid w:val="3099E62D"/>
    <w:rsid w:val="30FD68A5"/>
    <w:rsid w:val="31E62210"/>
    <w:rsid w:val="3240815C"/>
    <w:rsid w:val="327FD3D4"/>
    <w:rsid w:val="3314BFA7"/>
    <w:rsid w:val="33850E0C"/>
    <w:rsid w:val="339C9322"/>
    <w:rsid w:val="33BECF7D"/>
    <w:rsid w:val="33D33D1C"/>
    <w:rsid w:val="34E7FCD3"/>
    <w:rsid w:val="34EA8A65"/>
    <w:rsid w:val="34FA8956"/>
    <w:rsid w:val="359AC2C2"/>
    <w:rsid w:val="35F60719"/>
    <w:rsid w:val="363E130D"/>
    <w:rsid w:val="36BF3DE4"/>
    <w:rsid w:val="36E58B2D"/>
    <w:rsid w:val="374221E3"/>
    <w:rsid w:val="3840EAC4"/>
    <w:rsid w:val="39F8E317"/>
    <w:rsid w:val="3A8D122B"/>
    <w:rsid w:val="3AEBD754"/>
    <w:rsid w:val="3B71F5C9"/>
    <w:rsid w:val="3B7F8796"/>
    <w:rsid w:val="3BE2C780"/>
    <w:rsid w:val="3BF0D151"/>
    <w:rsid w:val="3C203F93"/>
    <w:rsid w:val="3D08C024"/>
    <w:rsid w:val="3D1653BE"/>
    <w:rsid w:val="3D1C5D6E"/>
    <w:rsid w:val="3D34D349"/>
    <w:rsid w:val="3D591C88"/>
    <w:rsid w:val="3DAF6AF4"/>
    <w:rsid w:val="3DC24912"/>
    <w:rsid w:val="3E418228"/>
    <w:rsid w:val="3E62CE9C"/>
    <w:rsid w:val="3E7A2EB0"/>
    <w:rsid w:val="407BB948"/>
    <w:rsid w:val="40BBD2ED"/>
    <w:rsid w:val="417C7611"/>
    <w:rsid w:val="41FA3771"/>
    <w:rsid w:val="427EC77F"/>
    <w:rsid w:val="42DCB0C0"/>
    <w:rsid w:val="438FB53B"/>
    <w:rsid w:val="440D42ED"/>
    <w:rsid w:val="44561BA3"/>
    <w:rsid w:val="44655A11"/>
    <w:rsid w:val="449BF226"/>
    <w:rsid w:val="44E90EF8"/>
    <w:rsid w:val="44FEC9F9"/>
    <w:rsid w:val="4512709A"/>
    <w:rsid w:val="451F382F"/>
    <w:rsid w:val="453B3792"/>
    <w:rsid w:val="4596EED4"/>
    <w:rsid w:val="460E0CDB"/>
    <w:rsid w:val="464589D4"/>
    <w:rsid w:val="46C41F72"/>
    <w:rsid w:val="4708A1FA"/>
    <w:rsid w:val="473E0300"/>
    <w:rsid w:val="474A2B54"/>
    <w:rsid w:val="47751C39"/>
    <w:rsid w:val="486268F9"/>
    <w:rsid w:val="48AB27F3"/>
    <w:rsid w:val="490288B2"/>
    <w:rsid w:val="494EC0EB"/>
    <w:rsid w:val="49BF80BD"/>
    <w:rsid w:val="4A1AE2D0"/>
    <w:rsid w:val="4ACCD1EB"/>
    <w:rsid w:val="4B1E8EDD"/>
    <w:rsid w:val="4B23CF0C"/>
    <w:rsid w:val="4B58B399"/>
    <w:rsid w:val="4BAAB004"/>
    <w:rsid w:val="4BB276C6"/>
    <w:rsid w:val="4BD47CD9"/>
    <w:rsid w:val="4CA79965"/>
    <w:rsid w:val="4D559BC0"/>
    <w:rsid w:val="4E53FE15"/>
    <w:rsid w:val="4E94C168"/>
    <w:rsid w:val="4EEBD763"/>
    <w:rsid w:val="4F415044"/>
    <w:rsid w:val="4FC747D5"/>
    <w:rsid w:val="50F39933"/>
    <w:rsid w:val="512F1EB5"/>
    <w:rsid w:val="51F73712"/>
    <w:rsid w:val="53052955"/>
    <w:rsid w:val="53516E2B"/>
    <w:rsid w:val="5379FEFE"/>
    <w:rsid w:val="54370F07"/>
    <w:rsid w:val="5580B0C3"/>
    <w:rsid w:val="55CD741F"/>
    <w:rsid w:val="56A2D659"/>
    <w:rsid w:val="56C62D20"/>
    <w:rsid w:val="574F1447"/>
    <w:rsid w:val="576B298B"/>
    <w:rsid w:val="57B9CE9F"/>
    <w:rsid w:val="57E87363"/>
    <w:rsid w:val="599A1553"/>
    <w:rsid w:val="59A8FEF6"/>
    <w:rsid w:val="59B91974"/>
    <w:rsid w:val="59D9E143"/>
    <w:rsid w:val="5B09486F"/>
    <w:rsid w:val="5B451FFF"/>
    <w:rsid w:val="5BF18FF6"/>
    <w:rsid w:val="5BFB5B9A"/>
    <w:rsid w:val="5D25A7A7"/>
    <w:rsid w:val="5E4F87DD"/>
    <w:rsid w:val="5EF6AA0B"/>
    <w:rsid w:val="5F32EE43"/>
    <w:rsid w:val="5FFC01E4"/>
    <w:rsid w:val="6035CF2B"/>
    <w:rsid w:val="6039C388"/>
    <w:rsid w:val="6055CA3F"/>
    <w:rsid w:val="60F5426F"/>
    <w:rsid w:val="61752768"/>
    <w:rsid w:val="617825EF"/>
    <w:rsid w:val="62E01046"/>
    <w:rsid w:val="634D4A7E"/>
    <w:rsid w:val="6395936A"/>
    <w:rsid w:val="63FB3BFD"/>
    <w:rsid w:val="653CACB3"/>
    <w:rsid w:val="65F09823"/>
    <w:rsid w:val="6639C94D"/>
    <w:rsid w:val="669819AC"/>
    <w:rsid w:val="6775809C"/>
    <w:rsid w:val="67BBFEF1"/>
    <w:rsid w:val="684512D6"/>
    <w:rsid w:val="68849C7B"/>
    <w:rsid w:val="68DF997B"/>
    <w:rsid w:val="69434772"/>
    <w:rsid w:val="69B451B6"/>
    <w:rsid w:val="6B4D105A"/>
    <w:rsid w:val="6B731C49"/>
    <w:rsid w:val="6BBDEBCC"/>
    <w:rsid w:val="6C6760CF"/>
    <w:rsid w:val="6D2F7336"/>
    <w:rsid w:val="6D678A4D"/>
    <w:rsid w:val="6D6F3B42"/>
    <w:rsid w:val="6D761BCA"/>
    <w:rsid w:val="6D946149"/>
    <w:rsid w:val="6DEF7DF7"/>
    <w:rsid w:val="6E298D99"/>
    <w:rsid w:val="6E3706F2"/>
    <w:rsid w:val="6EE830F6"/>
    <w:rsid w:val="6F2B79ED"/>
    <w:rsid w:val="6F356458"/>
    <w:rsid w:val="6F4BB3D1"/>
    <w:rsid w:val="70B38AAC"/>
    <w:rsid w:val="71BA96E4"/>
    <w:rsid w:val="72080F7E"/>
    <w:rsid w:val="7217667D"/>
    <w:rsid w:val="7229DEF9"/>
    <w:rsid w:val="727BA571"/>
    <w:rsid w:val="72D44804"/>
    <w:rsid w:val="72E9EC4F"/>
    <w:rsid w:val="72EAAB05"/>
    <w:rsid w:val="736510B4"/>
    <w:rsid w:val="738A6F69"/>
    <w:rsid w:val="743CEA56"/>
    <w:rsid w:val="74444A7A"/>
    <w:rsid w:val="7457E8E3"/>
    <w:rsid w:val="747858A7"/>
    <w:rsid w:val="748A5571"/>
    <w:rsid w:val="74CA7636"/>
    <w:rsid w:val="74DFDB76"/>
    <w:rsid w:val="74F9B90F"/>
    <w:rsid w:val="7516EE8E"/>
    <w:rsid w:val="755138C9"/>
    <w:rsid w:val="757C08DE"/>
    <w:rsid w:val="75C618BE"/>
    <w:rsid w:val="75D13024"/>
    <w:rsid w:val="766A913B"/>
    <w:rsid w:val="7688EAF9"/>
    <w:rsid w:val="76A6B592"/>
    <w:rsid w:val="76B1803E"/>
    <w:rsid w:val="76B39A4B"/>
    <w:rsid w:val="76C7658D"/>
    <w:rsid w:val="76E46C9E"/>
    <w:rsid w:val="7772534B"/>
    <w:rsid w:val="7794D2B4"/>
    <w:rsid w:val="77DFDA96"/>
    <w:rsid w:val="77F78AC2"/>
    <w:rsid w:val="7889EADA"/>
    <w:rsid w:val="79295124"/>
    <w:rsid w:val="79A190E1"/>
    <w:rsid w:val="7A02FA1D"/>
    <w:rsid w:val="7A7C8DAE"/>
    <w:rsid w:val="7ABBC0DB"/>
    <w:rsid w:val="7AC7B236"/>
    <w:rsid w:val="7AE0104A"/>
    <w:rsid w:val="7AE0EFEF"/>
    <w:rsid w:val="7AF93BC9"/>
    <w:rsid w:val="7B2E086C"/>
    <w:rsid w:val="7B47D1DE"/>
    <w:rsid w:val="7B9B6591"/>
    <w:rsid w:val="7BF498A6"/>
    <w:rsid w:val="7C071150"/>
    <w:rsid w:val="7C55D238"/>
    <w:rsid w:val="7CE3A23F"/>
    <w:rsid w:val="7CE8FFB6"/>
    <w:rsid w:val="7D10EF38"/>
    <w:rsid w:val="7DB2311A"/>
    <w:rsid w:val="7E549274"/>
    <w:rsid w:val="7EE598BF"/>
    <w:rsid w:val="7F283462"/>
    <w:rsid w:val="7F82A0B5"/>
    <w:rsid w:val="7FFB9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089BD92"/>
  <w15:chartTrackingRefBased/>
  <w15:docId w15:val="{A1B5B8E8-4860-4A6A-A0BA-1D9EC1C5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val="es-CO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qFormat/>
    <w:pPr>
      <w:keepNext/>
      <w:spacing w:line="360" w:lineRule="auto"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framePr w:hSpace="141" w:wrap="around" w:vAnchor="page" w:hAnchor="margin" w:y="4865"/>
      <w:jc w:val="center"/>
      <w:outlineLvl w:val="3"/>
    </w:pPr>
    <w:rPr>
      <w:b/>
      <w:sz w:val="18"/>
      <w:szCs w:val="1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sz w:val="28"/>
    </w:rPr>
  </w:style>
  <w:style w:type="paragraph" w:styleId="Ttulo6">
    <w:name w:val="heading 6"/>
    <w:basedOn w:val="Normal"/>
    <w:next w:val="Normal"/>
    <w:qFormat/>
    <w:pPr>
      <w:keepNext/>
      <w:framePr w:hSpace="141" w:wrap="around" w:vAnchor="page" w:hAnchor="margin" w:x="108" w:y="11165"/>
      <w:jc w:val="center"/>
      <w:outlineLvl w:val="5"/>
    </w:pPr>
    <w:rPr>
      <w:rFonts w:cs="Arial"/>
      <w:b/>
      <w:sz w:val="14"/>
      <w:szCs w:val="1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0"/>
      <w:szCs w:val="22"/>
    </w:rPr>
  </w:style>
  <w:style w:type="paragraph" w:styleId="Ttulo8">
    <w:name w:val="heading 8"/>
    <w:basedOn w:val="Normal"/>
    <w:next w:val="Normal"/>
    <w:qFormat/>
    <w:pPr>
      <w:keepNext/>
      <w:framePr w:hSpace="141" w:wrap="around" w:vAnchor="page" w:hAnchor="margin" w:y="7925"/>
      <w:jc w:val="center"/>
      <w:outlineLvl w:val="7"/>
    </w:pPr>
    <w:rPr>
      <w:rFonts w:cs="Arial"/>
      <w:b/>
      <w:sz w:val="16"/>
      <w:szCs w:val="18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spacing w:line="360" w:lineRule="auto"/>
      <w:jc w:val="both"/>
    </w:pPr>
  </w:style>
  <w:style w:type="paragraph" w:styleId="Textoindependiente2">
    <w:name w:val="Body Text 2"/>
    <w:basedOn w:val="Normal"/>
    <w:pPr>
      <w:spacing w:line="360" w:lineRule="auto"/>
      <w:jc w:val="both"/>
    </w:pPr>
    <w:rPr>
      <w:i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Textonotapie">
    <w:name w:val="footnote text"/>
    <w:basedOn w:val="Normal"/>
    <w:semiHidden/>
    <w:rPr>
      <w:sz w:val="20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Listaconnmeros2">
    <w:name w:val="List Number 2"/>
    <w:basedOn w:val="Listaconnmeros"/>
    <w:next w:val="Normal"/>
    <w:pPr>
      <w:numPr>
        <w:numId w:val="2"/>
      </w:numPr>
    </w:pPr>
    <w:rPr>
      <w:b/>
      <w:sz w:val="24"/>
      <w:lang w:val="es-ES"/>
    </w:rPr>
  </w:style>
  <w:style w:type="paragraph" w:styleId="Listaconnmeros">
    <w:name w:val="List Number"/>
    <w:basedOn w:val="Normal"/>
    <w:pPr>
      <w:numPr>
        <w:numId w:val="1"/>
      </w:numPr>
    </w:pPr>
  </w:style>
  <w:style w:type="paragraph" w:customStyle="1" w:styleId="Epgrafe">
    <w:name w:val="Epígrafe"/>
    <w:basedOn w:val="Normal"/>
    <w:next w:val="Normal"/>
    <w:qFormat/>
    <w:pPr>
      <w:jc w:val="center"/>
    </w:pPr>
    <w:rPr>
      <w:b/>
    </w:rPr>
  </w:style>
  <w:style w:type="paragraph" w:styleId="Textoindependiente3">
    <w:name w:val="Body Text 3"/>
    <w:basedOn w:val="Normal"/>
    <w:pPr>
      <w:spacing w:after="120"/>
    </w:pPr>
    <w:rPr>
      <w:rFonts w:ascii="Times New Roman" w:hAnsi="Times New Roman"/>
      <w:sz w:val="16"/>
      <w:szCs w:val="16"/>
      <w:lang w:val="es-ES"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TDC1">
    <w:name w:val="toc 1"/>
    <w:basedOn w:val="Normal"/>
    <w:next w:val="Normal"/>
    <w:autoRedefine/>
    <w:semiHidden/>
    <w:pPr>
      <w:numPr>
        <w:numId w:val="4"/>
      </w:numPr>
      <w:tabs>
        <w:tab w:val="left" w:pos="426"/>
        <w:tab w:val="right" w:leader="dot" w:pos="9396"/>
      </w:tabs>
      <w:overflowPunct w:val="0"/>
      <w:autoSpaceDE w:val="0"/>
      <w:autoSpaceDN w:val="0"/>
      <w:adjustRightInd w:val="0"/>
      <w:jc w:val="both"/>
      <w:textAlignment w:val="baseline"/>
    </w:pPr>
    <w:rPr>
      <w:noProof/>
      <w:sz w:val="24"/>
      <w:szCs w:val="24"/>
      <w:lang w:val="es-ES_tradnl" w:eastAsia="es-ES"/>
    </w:rPr>
  </w:style>
  <w:style w:type="paragraph" w:customStyle="1" w:styleId="BodyText20">
    <w:name w:val="Body Text 20"/>
    <w:basedOn w:val="Normal"/>
    <w:pPr>
      <w:jc w:val="both"/>
    </w:pPr>
    <w:rPr>
      <w:rFonts w:ascii="Times New Roman" w:hAnsi="Times New Roman"/>
      <w:sz w:val="24"/>
      <w:lang w:val="es-ES" w:eastAsia="es-ES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pPr>
      <w:numPr>
        <w:numId w:val="3"/>
      </w:numPr>
      <w:jc w:val="both"/>
    </w:pPr>
    <w:rPr>
      <w:szCs w:val="22"/>
    </w:rPr>
  </w:style>
  <w:style w:type="paragraph" w:styleId="TDC3">
    <w:name w:val="toc 3"/>
    <w:basedOn w:val="Normal"/>
    <w:next w:val="Normal"/>
    <w:autoRedefine/>
    <w:semiHidden/>
    <w:pPr>
      <w:ind w:left="440"/>
    </w:pPr>
  </w:style>
  <w:style w:type="paragraph" w:styleId="TDC2">
    <w:name w:val="toc 2"/>
    <w:basedOn w:val="Normal"/>
    <w:next w:val="Normal"/>
    <w:autoRedefine/>
    <w:semiHidden/>
    <w:pPr>
      <w:ind w:left="220"/>
    </w:p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Sangradetextonormal">
    <w:name w:val="Body Text Indent"/>
    <w:basedOn w:val="Normal"/>
    <w:pPr>
      <w:overflowPunct w:val="0"/>
      <w:autoSpaceDE w:val="0"/>
      <w:autoSpaceDN w:val="0"/>
      <w:adjustRightInd w:val="0"/>
      <w:spacing w:after="120"/>
      <w:ind w:left="283"/>
      <w:jc w:val="both"/>
      <w:textAlignment w:val="baseline"/>
    </w:pPr>
    <w:rPr>
      <w:sz w:val="20"/>
      <w:lang w:val="es-ES_tradnl" w:eastAsia="es-ES"/>
    </w:rPr>
  </w:style>
  <w:style w:type="paragraph" w:styleId="Fecha">
    <w:name w:val="Date"/>
    <w:basedOn w:val="Normal"/>
    <w:next w:val="Normal"/>
  </w:style>
  <w:style w:type="paragraph" w:customStyle="1" w:styleId="CONTENIDO">
    <w:name w:val="CONTENIDO"/>
    <w:next w:val="TDC1"/>
    <w:autoRedefine/>
    <w:pPr>
      <w:spacing w:before="240" w:after="720" w:line="360" w:lineRule="auto"/>
    </w:pPr>
    <w:rPr>
      <w:rFonts w:ascii="RotisSansSerif" w:hAnsi="RotisSansSerif"/>
      <w:caps/>
      <w:sz w:val="24"/>
      <w:lang w:val="es-ES_tradnl" w:eastAsia="es-ES"/>
    </w:rPr>
  </w:style>
  <w:style w:type="character" w:customStyle="1" w:styleId="EncabezadoCar">
    <w:name w:val="Encabezado Car"/>
    <w:link w:val="Encabezado"/>
    <w:rPr>
      <w:rFonts w:ascii="Arial" w:hAnsi="Arial"/>
      <w:sz w:val="22"/>
      <w:lang w:val="es-CO" w:eastAsia="en-US"/>
    </w:rPr>
  </w:style>
  <w:style w:type="character" w:customStyle="1" w:styleId="TextoindependienteCar">
    <w:name w:val="Texto independiente Car"/>
    <w:link w:val="Textoindependiente"/>
    <w:rPr>
      <w:rFonts w:ascii="Arial" w:hAnsi="Arial"/>
      <w:sz w:val="22"/>
      <w:lang w:val="es-CO" w:eastAsia="en-US"/>
    </w:rPr>
  </w:style>
  <w:style w:type="character" w:customStyle="1" w:styleId="Ttulo2Car">
    <w:name w:val="Título 2 Car"/>
    <w:link w:val="Ttulo2"/>
    <w:rPr>
      <w:rFonts w:ascii="Arial" w:hAnsi="Arial"/>
      <w:b/>
      <w:sz w:val="22"/>
      <w:lang w:val="es-CO" w:eastAsia="en-US"/>
    </w:rPr>
  </w:style>
  <w:style w:type="paragraph" w:styleId="Prrafodelista">
    <w:name w:val="List Paragraph"/>
    <w:basedOn w:val="Normal"/>
    <w:uiPriority w:val="34"/>
    <w:qFormat/>
    <w:pPr>
      <w:ind w:left="708"/>
    </w:pPr>
  </w:style>
  <w:style w:type="character" w:customStyle="1" w:styleId="CarCar3">
    <w:name w:val="Car Car3"/>
    <w:rPr>
      <w:rFonts w:ascii="Arial" w:hAnsi="Arial"/>
      <w:sz w:val="22"/>
      <w:lang w:val="es-CO" w:eastAsia="en-US"/>
    </w:rPr>
  </w:style>
  <w:style w:type="character" w:customStyle="1" w:styleId="PiedepginaCar">
    <w:name w:val="Pie de página Car"/>
    <w:link w:val="Piedepgina"/>
    <w:uiPriority w:val="99"/>
    <w:rsid w:val="003342A1"/>
    <w:rPr>
      <w:rFonts w:ascii="Arial" w:hAnsi="Arial"/>
      <w:sz w:val="22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66663A"/>
    <w:rPr>
      <w:color w:val="605E5C"/>
      <w:shd w:val="clear" w:color="auto" w:fill="E1DFDD"/>
    </w:rPr>
  </w:style>
  <w:style w:type="paragraph" w:styleId="Textosinformato">
    <w:name w:val="Plain Text"/>
    <w:basedOn w:val="Normal"/>
    <w:link w:val="TextosinformatoCar"/>
    <w:uiPriority w:val="99"/>
    <w:unhideWhenUsed/>
    <w:rsid w:val="007E0D38"/>
    <w:rPr>
      <w:rFonts w:ascii="Segoe UI Emoji" w:eastAsiaTheme="minorHAnsi" w:hAnsi="Segoe UI Emoji" w:cstheme="minorBidi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E0D38"/>
    <w:rPr>
      <w:rFonts w:ascii="Segoe UI Emoji" w:eastAsiaTheme="minorHAnsi" w:hAnsi="Segoe UI Emoji" w:cstheme="minorBidi"/>
      <w:sz w:val="21"/>
      <w:szCs w:val="21"/>
      <w:lang w:val="es-CO" w:eastAsia="en-US"/>
    </w:rPr>
  </w:style>
  <w:style w:type="character" w:customStyle="1" w:styleId="normaltextrun">
    <w:name w:val="normaltextrun"/>
    <w:basedOn w:val="Fuentedeprrafopredeter"/>
    <w:rsid w:val="00ED04A7"/>
  </w:style>
  <w:style w:type="paragraph" w:styleId="Textonotaalfinal">
    <w:name w:val="endnote text"/>
    <w:basedOn w:val="Normal"/>
    <w:link w:val="TextonotaalfinalCar"/>
    <w:rsid w:val="008B672A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rsid w:val="008B672A"/>
    <w:rPr>
      <w:rFonts w:ascii="Arial" w:hAnsi="Arial"/>
      <w:lang w:val="es-CO" w:eastAsia="en-US"/>
    </w:rPr>
  </w:style>
  <w:style w:type="character" w:styleId="Refdenotaalfinal">
    <w:name w:val="endnote reference"/>
    <w:basedOn w:val="Fuentedeprrafopredeter"/>
    <w:rsid w:val="008B67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0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4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70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9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0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1DFDD"/>
                                    <w:right w:val="none" w:sz="0" w:space="0" w:color="auto"/>
                                  </w:divBdr>
                                  <w:divsChild>
                                    <w:div w:id="108155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74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4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jpg"/><Relationship Id="rId18" Type="http://schemas.openxmlformats.org/officeDocument/2006/relationships/customXml" Target="ink/ink6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customXml" Target="ink/ink5.xml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~wd09.tmp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12:42:41.7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12:42:18.5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12:42:29.7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640 537,'1'0,"0"0,0-1,0 1,0-1,0 1,0-1,0 0,0 1,0-1,0 0,0 0,-1 1,1-1,0 0,-1 0,1 0,-1 0,1 0,-1 0,1 0,-1 0,1 0,-1 0,0 0,0-1,1-1,4-36,-4 34,2-26,-1 1,-1-1,-1 0,-2 0,-11-57,12 85,0-1,0 1,0-1,-1 1,0-1,0 1,0 0,0 0,0 0,0 0,-1 0,0 1,1-1,-1 1,0 0,0 0,0 0,-1 0,-3-2,0 2,0-1,0 1,0 1,-1-1,1 1,0 1,-1-1,1 1,-11 1,5 1,0 0,0 0,0 2,0-1,0 1,0 1,1 1,0 0,0 0,-16 13,18-9,0 0,1 1,0 0,1 1,0 0,1 1,0-1,1 1,1 0,-5 17,0 4,2 0,-9 69,16-90,-2 10,0-1,2 1,1 0,0 0,2 0,7 39,-6-57,-1 0,1 0,0 0,0 0,0-1,1 0,-1 1,1-1,0 0,0-1,1 1,-1-1,1 0,0 0,0 0,0 0,0-1,0 0,0 0,1-1,-1 1,11 0,11 2,2-1,-1-2,37-2,-36 0,-13 1,0-2,1 1,-1-2,0 0,0-1,-1-1,30-12,-41 15,0 0,0 0,0 0,0-1,-1 1,1-1,-1 0,1 0,-1 0,0-1,0 1,0-1,-1 1,1-1,-1 0,0 0,0 0,-1 0,1-1,-1 1,1 0,-2-1,1 1,0-1,-1 1,0-1,0 1,0-1,0 1,-1-1,0 1,0-1,-1-4,2 9,0 0,0-1,0 1,0 0,0-1,0 1,0-1,0 1,-1 0,1-1,0 1,0 0,0-1,0 1,0 0,-1-1,1 1,0 0,0-1,-1 1,1 0,0 0,-1-1,1 1,0 0,0 0,-1-1,1 1,0 0,-1 0,1 0,-1 0,1 0,0 0,-1-1,-7 14,-1 22,7-25,1 0,0 0,0 1,1-1,1 0,0 0,0 0,1 0,0 0,6 18,-5-22,0-1,1 1,0-1,0 0,0 0,0 0,1 0,0-1,0 0,0 0,0 0,0-1,1 1,0-1,0-1,0 1,0-1,8 2,17 4,1-1,0-1,56 1,100-8,-166 0,1-1,0 0,0-2,-1-1,0-1,0 0,27-13,-38 13,1 0,-1-1,0 0,-1-1,1 0,-1-1,-1 0,0 0,0-1,-1 0,0-1,-1 0,0 0,5-12,-11 21,1-4,1 1,-1 0,1-1,1 1,-1 0,8-8,-10 12,0 1,1-1,-1 0,0 0,1 0,-1 1,1-1,-1 1,1-1,-1 1,1 0,-1 0,1-1,0 1,-1 0,1 0,-1 1,1-1,-1 0,1 0,0 1,-1-1,0 1,1-1,-1 1,1 0,-1 0,0-1,1 1,0 1,48 30,-22-13,46 22,-62-35,1-1,0-1,0 0,0 0,0-2,1 0,16 1,2-3,1-2,-1-1,0-2,0-1,0-1,43-17,183-86,-183 75,-70 33,1-1,-1 0,1 0,-1 0,0 0,0-1,0 0,-1 0,1 0,-1-1,0 1,0-1,-1 0,1 0,-1 0,0-1,0 1,-1-1,3-9,-4 8,0-1,0 0,-1 1,-1-1,1 0,-1 0,0 1,-1-1,0 1,0-1,0 1,-1 0,0 0,-1 0,-5-9,-6-6,0 1,-2 1,0 0,-1 1,-1 1,-1 1,0 0,-1 2,-1 0,-1 1,0 2,-37-16,-13 1,0 2,-2 3,-78-11,-11 7,-242-9,-168 30,455 6,2-1,-239 10,349-9,-10 0,1 1,-1 0,0 1,-25 9,39-11,0 0,1 0,-1 0,0 1,1-1,-1 1,1-1,0 1,-1 0,1 0,0 0,0 0,0 1,0-1,1 0,-1 1,1-1,-1 1,1 0,0 0,0-1,0 1,0 0,0 0,1 0,0 0,-1 0,1 0,0 0,0-1,1 1,0 4,-1 2,1-1,1 1,0-1,0 1,0-1,1 0,0 0,1 0,0 0,0-1,1 1,0-1,0 0,0-1,1 1,0-1,1 0,-1-1,1 1,0-1,1 0,11 5,20 8,1-1,1-2,1-2,57 10,185 17,-280-39,766 50,0-44,-698-7,6 1,138-16,-198 11,-21 0,-30 0,-541-6,364 12,-618-1,796-1,6-1,0 2,0 0,-43 9,67-10,-1 0,1 1,0-1,0 1,0-1,0 1,0 0,0 0,0 0,0 0,1 0,-1 0,0 1,1-1,-1 1,0-1,1 1,0-1,-1 1,-1 3,3-4,0 1,0-1,0 1,0 0,0-1,0 1,0-1,1 1,-1 0,1-1,-1 1,1-1,-1 1,1-1,0 1,0-1,0 0,0 1,0-1,2 2,6 6,0 0,1-1,0 0,1-1,21 12,24 7,2-2,1-3,1-2,1-3,69 9,316 21,272-27,-604-24,0-5,-2-4,1-6,139-43,-239 59,65-26,-73 28,-1 0,1-1,0 0,-1 0,0 0,0-1,0 1,0-1,0 0,-1 0,1 0,2-7,-5 10,0 0,-1 0,1-1,-1 1,0 0,1-1,-1 1,0-1,0 1,0 0,0-1,0 1,0 0,-1-1,1 1,0-1,-1 1,1 0,-1 0,1-1,-1 1,1 0,-1 0,0-1,0 1,0 0,0 0,0 0,0 0,0 0,0 1,-1-2,-21-15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12:42:14.8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12:42:40.0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12:42:33.5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C306BF14127F45BF35A3B11B20B628" ma:contentTypeVersion="9" ma:contentTypeDescription="Crear nuevo documento." ma:contentTypeScope="" ma:versionID="3a8e428e350007145c250bc68fe682fd">
  <xsd:schema xmlns:xsd="http://www.w3.org/2001/XMLSchema" xmlns:xs="http://www.w3.org/2001/XMLSchema" xmlns:p="http://schemas.microsoft.com/office/2006/metadata/properties" xmlns:ns2="29f61a07-fa9b-4610-a4e0-6a518a5ecb06" targetNamespace="http://schemas.microsoft.com/office/2006/metadata/properties" ma:root="true" ma:fieldsID="b4c2d8379065e57849a47f05ac7c18a1" ns2:_="">
    <xsd:import namespace="29f61a07-fa9b-4610-a4e0-6a518a5ecb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61a07-fa9b-4610-a4e0-6a518a5ec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2D295-29F8-4943-B74D-FD8EF8287F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1AD248-2C98-4EE3-81F3-2350E94AC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61a07-fa9b-4610-a4e0-6a518a5ecb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FA1D72-D281-4D40-B719-4F1007651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11</TotalTime>
  <Pages>2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Compaq Computer Corporation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/>
  <dc:creator>Uso Interno</dc:creator>
  <cp:keywords/>
  <cp:lastModifiedBy>Camilo Andres Avellaneda Garcia</cp:lastModifiedBy>
  <cp:revision>5</cp:revision>
  <cp:lastPrinted>2021-01-13T12:11:00Z</cp:lastPrinted>
  <dcterms:created xsi:type="dcterms:W3CDTF">2021-05-04T17:14:00Z</dcterms:created>
  <dcterms:modified xsi:type="dcterms:W3CDTF">2021-06-02T02:40:00Z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OID">
    <vt:i4>198686</vt:i4>
  </property>
</Properties>
</file>