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8FEF" w14:textId="0493422B" w:rsidR="004E3CE3" w:rsidRDefault="00565B37">
      <w:pPr>
        <w:rPr>
          <w:ins w:id="0" w:author="SERGIO ACOSTA" w:date="2021-03-18T10:01:00Z"/>
        </w:rPr>
      </w:pPr>
      <w:ins w:id="1" w:author="SERGIO ACOSTA" w:date="2021-03-18T10:02:00Z">
        <w:r>
          <w:t xml:space="preserve">                                                                                                                                                               </w:t>
        </w:r>
      </w:ins>
    </w:p>
    <w:tbl>
      <w:tblPr>
        <w:tblW w:w="9638" w:type="dxa"/>
        <w:tblInd w:w="138" w:type="dxa"/>
        <w:tblLayout w:type="fixed"/>
        <w:tblLook w:val="04A0" w:firstRow="1" w:lastRow="0" w:firstColumn="1" w:lastColumn="0" w:noHBand="0" w:noVBand="1"/>
      </w:tblPr>
      <w:tblGrid>
        <w:gridCol w:w="2082"/>
        <w:gridCol w:w="663"/>
        <w:gridCol w:w="476"/>
        <w:gridCol w:w="527"/>
        <w:gridCol w:w="2913"/>
        <w:gridCol w:w="1560"/>
        <w:gridCol w:w="1417"/>
      </w:tblGrid>
      <w:tr w:rsidR="00F3358C" w:rsidRPr="00340297" w14:paraId="7C46EAC7" w14:textId="77777777" w:rsidTr="2A4A9BE1">
        <w:trPr>
          <w:trHeight w:val="277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70A6B" w14:textId="72797A20" w:rsidR="00B462C7" w:rsidRPr="00340297" w:rsidRDefault="00B462C7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ECHA Y HORA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71CCD" w14:textId="6A092FA6" w:rsidR="00B462C7" w:rsidRPr="00A43B99" w:rsidRDefault="00F3358C" w:rsidP="001A0ED3">
            <w:pPr>
              <w:jc w:val="center"/>
              <w:rPr>
                <w:rFonts w:ascii="Calibri" w:hAnsi="Calibri"/>
                <w:szCs w:val="22"/>
              </w:rPr>
            </w:pPr>
            <w:r w:rsidRPr="00A43B99">
              <w:rPr>
                <w:rFonts w:ascii="Calibri" w:hAnsi="Calibri"/>
                <w:szCs w:val="22"/>
              </w:rPr>
              <w:t>202</w:t>
            </w:r>
            <w:r w:rsidR="0076499F" w:rsidRPr="00A43B99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7688" w14:textId="3EB524DD" w:rsidR="00B462C7" w:rsidRPr="00A43B99" w:rsidRDefault="0076499F" w:rsidP="001A0ED3">
            <w:pPr>
              <w:jc w:val="center"/>
              <w:rPr>
                <w:rFonts w:ascii="Calibri" w:hAnsi="Calibri"/>
                <w:szCs w:val="22"/>
              </w:rPr>
            </w:pPr>
            <w:r w:rsidRPr="00A43B99">
              <w:rPr>
                <w:rFonts w:ascii="Calibri" w:hAnsi="Calibri"/>
                <w:szCs w:val="22"/>
              </w:rPr>
              <w:t>0</w:t>
            </w:r>
            <w:r w:rsidR="000702D3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3FD37" w14:textId="208453E6" w:rsidR="00B462C7" w:rsidRPr="00A43B99" w:rsidRDefault="000702D3" w:rsidP="00EB4FFA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3</w:t>
            </w:r>
            <w:r w:rsidR="006752F8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BE98B" w14:textId="6D09A027" w:rsidR="00B462C7" w:rsidRPr="00A43B99" w:rsidRDefault="000702D3" w:rsidP="0028084A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3</w:t>
            </w:r>
            <w:r w:rsidR="00EA7ACC">
              <w:rPr>
                <w:rFonts w:ascii="Calibri" w:hAnsi="Calibri"/>
                <w:szCs w:val="22"/>
              </w:rPr>
              <w:t>:00</w:t>
            </w:r>
            <w:r w:rsidR="0082097E" w:rsidRPr="00A43B99"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p</w:t>
            </w:r>
            <w:r w:rsidR="006D7230" w:rsidRPr="00A43B99">
              <w:rPr>
                <w:rFonts w:ascii="Calibri" w:hAnsi="Calibri"/>
                <w:szCs w:val="22"/>
              </w:rPr>
              <w:t>.</w:t>
            </w:r>
            <w:r w:rsidR="0082097E" w:rsidRPr="00A43B99">
              <w:rPr>
                <w:rFonts w:ascii="Calibri" w:hAnsi="Calibri"/>
                <w:szCs w:val="22"/>
              </w:rPr>
              <w:t>m</w:t>
            </w:r>
            <w:r w:rsidR="00C654FB" w:rsidRPr="00A43B99">
              <w:rPr>
                <w:rFonts w:ascii="Calibri" w:hAnsi="Calibri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DF707C" w14:textId="77777777" w:rsidR="00B462C7" w:rsidRPr="00340297" w:rsidRDefault="00B462C7" w:rsidP="003342A1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ACTA N°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B5A4B" w14:textId="298324A4" w:rsidR="00B462C7" w:rsidRPr="00340297" w:rsidRDefault="00F3358C">
            <w:pPr>
              <w:rPr>
                <w:rFonts w:ascii="Calibri" w:hAnsi="Calibri"/>
                <w:szCs w:val="22"/>
              </w:rPr>
            </w:pPr>
            <w:r w:rsidRPr="00A43B99">
              <w:rPr>
                <w:rFonts w:ascii="Calibri" w:hAnsi="Calibri"/>
                <w:szCs w:val="22"/>
              </w:rPr>
              <w:t>0</w:t>
            </w:r>
            <w:r w:rsidR="007875FC">
              <w:rPr>
                <w:rFonts w:ascii="Calibri" w:hAnsi="Calibri"/>
                <w:szCs w:val="22"/>
              </w:rPr>
              <w:t>3</w:t>
            </w:r>
          </w:p>
        </w:tc>
      </w:tr>
      <w:tr w:rsidR="003342A1" w:rsidRPr="00340297" w14:paraId="60142D8D" w14:textId="77777777" w:rsidTr="2A4A9BE1">
        <w:trPr>
          <w:trHeight w:val="277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1174EB" w14:textId="77777777" w:rsidR="00F3358C" w:rsidRPr="00340297" w:rsidRDefault="00F3358C" w:rsidP="00F3358C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LUGAR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4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E3FF2" w14:textId="77777777" w:rsidR="00F3358C" w:rsidRPr="00340297" w:rsidRDefault="00F3358C" w:rsidP="003342A1">
            <w:pPr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Microsoft Teams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B18962" w14:textId="77777777" w:rsidR="00F3358C" w:rsidRPr="00340297" w:rsidRDefault="00F3358C" w:rsidP="003342A1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TIPO DE REUNIÓN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C489" w14:textId="77777777" w:rsidR="00F3358C" w:rsidRPr="00340297" w:rsidRDefault="00F3358C" w:rsidP="00C24B49">
            <w:pPr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Virtual</w:t>
            </w:r>
          </w:p>
        </w:tc>
      </w:tr>
      <w:tr w:rsidR="003342A1" w:rsidRPr="00340297" w14:paraId="28E0F295" w14:textId="77777777" w:rsidTr="2A4A9BE1">
        <w:trPr>
          <w:trHeight w:val="277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879A9D" w14:textId="77777777" w:rsidR="00F3358C" w:rsidRPr="00340297" w:rsidRDefault="00F3358C" w:rsidP="00F3358C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PONENTE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4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24316" w14:textId="4D113B5C" w:rsidR="00F3358C" w:rsidRPr="00340297" w:rsidRDefault="006527BA" w:rsidP="003342A1">
            <w:pPr>
              <w:ind w:right="-101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Grupo estadístico </w:t>
            </w:r>
            <w:r w:rsidR="00F3358C" w:rsidRPr="00340297">
              <w:rPr>
                <w:rFonts w:ascii="Calibri" w:hAnsi="Calibri"/>
                <w:szCs w:val="22"/>
              </w:rPr>
              <w:t>– OTC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D3108" w14:textId="77777777" w:rsidR="00F3358C" w:rsidRPr="00340297" w:rsidRDefault="00F3358C" w:rsidP="003342A1">
            <w:pPr>
              <w:ind w:right="-112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ÁREA RESPONSABLE</w:t>
            </w:r>
            <w:r w:rsidR="003342A1" w:rsidRPr="00340297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D0526" w14:textId="0D9B707D" w:rsidR="00F3358C" w:rsidRPr="00340297" w:rsidRDefault="006527BA" w:rsidP="00C24B49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GE - OTC</w:t>
            </w:r>
          </w:p>
        </w:tc>
      </w:tr>
      <w:tr w:rsidR="00B462C7" w:rsidRPr="00340297" w14:paraId="6C357069" w14:textId="77777777" w:rsidTr="2A4A9BE1">
        <w:trPr>
          <w:trHeight w:val="20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C7E5B3" w14:textId="77777777" w:rsidR="00B462C7" w:rsidRPr="00340297" w:rsidRDefault="00B462C7">
            <w:pPr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TEMA/PROYECTO/O ASUNTO:</w:t>
            </w:r>
          </w:p>
        </w:tc>
        <w:tc>
          <w:tcPr>
            <w:tcW w:w="75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730D4" w14:textId="0A115769" w:rsidR="00B462C7" w:rsidRPr="00340297" w:rsidRDefault="006527BA" w:rsidP="2A4A9BE1">
            <w:pPr>
              <w:rPr>
                <w:rFonts w:ascii="Calibri" w:hAnsi="Calibri"/>
              </w:rPr>
            </w:pPr>
            <w:r w:rsidRPr="006527BA">
              <w:rPr>
                <w:rFonts w:ascii="Calibri" w:hAnsi="Calibri"/>
              </w:rPr>
              <w:t>Metodologías para el cálculo de la tasa de renta inmobiliaria</w:t>
            </w:r>
          </w:p>
        </w:tc>
      </w:tr>
    </w:tbl>
    <w:p w14:paraId="76D382EF" w14:textId="490AD023" w:rsidR="008B1194" w:rsidRPr="00054E6D" w:rsidRDefault="006527BA">
      <w:pPr>
        <w:jc w:val="center"/>
        <w:rPr>
          <w:rFonts w:ascii="Calibri" w:hAnsi="Calibri"/>
          <w:sz w:val="10"/>
          <w:szCs w:val="10"/>
        </w:rPr>
      </w:pPr>
      <w:r>
        <w:rPr>
          <w:rFonts w:ascii="Calibri" w:hAnsi="Calibri"/>
          <w:noProof/>
          <w:sz w:val="10"/>
          <w:szCs w:val="1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EDFB897" wp14:editId="230F81C5">
                <wp:simplePos x="0" y="0"/>
                <wp:positionH relativeFrom="column">
                  <wp:posOffset>-2376985</wp:posOffset>
                </wp:positionH>
                <wp:positionV relativeFrom="paragraph">
                  <wp:posOffset>3416075</wp:posOffset>
                </wp:positionV>
                <wp:extent cx="360" cy="360"/>
                <wp:effectExtent l="0" t="0" r="0" b="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7D0B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" o:spid="_x0000_s1026" type="#_x0000_t75" style="position:absolute;margin-left:-187.85pt;margin-top:268.3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">
                <v:imagedata r:id="rId11" o:title=""/>
              </v:shape>
            </w:pict>
          </mc:Fallback>
        </mc:AlternateContent>
      </w:r>
      <w:r>
        <w:rPr>
          <w:rFonts w:ascii="Calibri" w:hAnsi="Calibri"/>
          <w:noProof/>
          <w:sz w:val="10"/>
          <w:szCs w:val="1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E52DCF" wp14:editId="3D5CBB26">
                <wp:simplePos x="0" y="0"/>
                <wp:positionH relativeFrom="column">
                  <wp:posOffset>6776375</wp:posOffset>
                </wp:positionH>
                <wp:positionV relativeFrom="paragraph">
                  <wp:posOffset>2149235</wp:posOffset>
                </wp:positionV>
                <wp:extent cx="360" cy="360"/>
                <wp:effectExtent l="38100" t="38100" r="57150" b="5715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24386" id="Entrada de lápiz 4" o:spid="_x0000_s1026" type="#_x0000_t75" style="position:absolute;margin-left:532.85pt;margin-top:168.5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">
                <v:imagedata r:id="rId11" o:title=""/>
              </v:shape>
            </w:pict>
          </mc:Fallback>
        </mc:AlternateContent>
      </w:r>
    </w:p>
    <w:tbl>
      <w:tblPr>
        <w:tblW w:w="964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3687"/>
        <w:gridCol w:w="2977"/>
        <w:gridCol w:w="2977"/>
      </w:tblGrid>
      <w:tr w:rsidR="00686097" w:rsidRPr="00340297" w14:paraId="64B42011" w14:textId="77777777" w:rsidTr="00B01854">
        <w:trPr>
          <w:trHeight w:val="248"/>
        </w:trPr>
        <w:tc>
          <w:tcPr>
            <w:tcW w:w="96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0BF4483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PARTICIPANTES</w:t>
            </w:r>
          </w:p>
        </w:tc>
      </w:tr>
      <w:tr w:rsidR="00686097" w:rsidRPr="00340297" w14:paraId="1BE11206" w14:textId="77777777" w:rsidTr="00B01854">
        <w:tblPrEx>
          <w:tblCellMar>
            <w:left w:w="70" w:type="dxa"/>
            <w:right w:w="70" w:type="dxa"/>
          </w:tblCellMar>
        </w:tblPrEx>
        <w:trPr>
          <w:trHeight w:val="393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D3F1B24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NOMBRE</w:t>
            </w:r>
          </w:p>
          <w:p w14:paraId="290134A8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  <w:r w:rsidRPr="00340297">
              <w:rPr>
                <w:rFonts w:ascii="Calibri" w:hAnsi="Calibri"/>
                <w:b/>
                <w:i/>
                <w:sz w:val="16"/>
                <w:szCs w:val="16"/>
              </w:rPr>
              <w:t>(Nombre completo: Nombre(s) y Apellidos)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E4DDF2F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CARGO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77D2DB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FIRMA</w:t>
            </w:r>
          </w:p>
        </w:tc>
      </w:tr>
      <w:tr w:rsidR="00686097" w:rsidRPr="00340297" w14:paraId="3CC66035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D2A67" w14:textId="77777777" w:rsidR="00686097" w:rsidRPr="00340297" w:rsidRDefault="00686097" w:rsidP="00B01854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Diego Fernando Carrero Barón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06A10" w14:textId="77777777" w:rsidR="00686097" w:rsidRPr="00340297" w:rsidRDefault="00686097" w:rsidP="00944903">
            <w:pPr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Jefe OTC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1CDF2" w14:textId="77777777" w:rsidR="00686097" w:rsidRPr="00340297" w:rsidRDefault="00686097" w:rsidP="00B01854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</w:tr>
      <w:tr w:rsidR="006527BA" w:rsidRPr="00340297" w14:paraId="1C5894A3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9F0" w14:textId="4BD32658" w:rsidR="006527BA" w:rsidRPr="00340297" w:rsidRDefault="006527BA" w:rsidP="00B01854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Paula Andrea Mahecha Mahecha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F4701" w14:textId="1549E355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szCs w:val="22"/>
              </w:rPr>
              <w:t>Profesional Especializado OTC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E1C2" w14:textId="77777777" w:rsidR="006527BA" w:rsidRPr="00340297" w:rsidRDefault="006527BA" w:rsidP="00B01854">
            <w:pPr>
              <w:ind w:right="-142"/>
              <w:jc w:val="center"/>
              <w:rPr>
                <w:noProof/>
                <w:szCs w:val="22"/>
              </w:rPr>
            </w:pPr>
          </w:p>
        </w:tc>
      </w:tr>
      <w:tr w:rsidR="006527BA" w:rsidRPr="00340297" w14:paraId="7BF7285D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60EE4" w14:textId="6B96D4AC" w:rsidR="006527BA" w:rsidRPr="00340297" w:rsidRDefault="006527BA" w:rsidP="00B01854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Sergio Enrique Acosta Moreno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1665" w14:textId="36A07592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Coordinador Grupo Estadístico (Contrato 376-2021)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60B2B" w14:textId="44CB2194" w:rsidR="006527BA" w:rsidRPr="00340297" w:rsidRDefault="006527BA" w:rsidP="00B01854">
            <w:pPr>
              <w:ind w:right="-142"/>
              <w:jc w:val="center"/>
              <w:rPr>
                <w:noProof/>
                <w:szCs w:val="22"/>
              </w:rPr>
            </w:pPr>
            <w:r>
              <w:rPr>
                <w:rFonts w:ascii="Calibri" w:hAnsi="Calibri"/>
                <w:noProof/>
                <w:szCs w:val="22"/>
              </w:rPr>
              <w:drawing>
                <wp:inline distT="0" distB="0" distL="0" distR="0" wp14:anchorId="3FD405CE" wp14:editId="43EF7DE9">
                  <wp:extent cx="1619885" cy="344981"/>
                  <wp:effectExtent l="0" t="0" r="0" b="0"/>
                  <wp:docPr id="2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Diagrama&#10;&#10;Descripción generada automá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341" cy="346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7BA" w:rsidRPr="00340297" w14:paraId="69AECAFA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F219" w14:textId="43819BC8" w:rsidR="006527BA" w:rsidRPr="00340297" w:rsidRDefault="006527BA" w:rsidP="00B01854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Camilo Andres Avellaneda García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5EBB" w14:textId="29A73B56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Estadístico (Contrato 004-2021)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07DF" w14:textId="5B8C38CE" w:rsidR="006527BA" w:rsidRPr="00340297" w:rsidRDefault="006527BA" w:rsidP="00B01854">
            <w:pPr>
              <w:ind w:right="-142"/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D6C0AE8" wp14:editId="5602BF99">
                      <wp:simplePos x="0" y="0"/>
                      <wp:positionH relativeFrom="column">
                        <wp:posOffset>98185</wp:posOffset>
                      </wp:positionH>
                      <wp:positionV relativeFrom="paragraph">
                        <wp:posOffset>-23350</wp:posOffset>
                      </wp:positionV>
                      <wp:extent cx="1173240" cy="338760"/>
                      <wp:effectExtent l="38100" t="38100" r="0" b="42545"/>
                      <wp:wrapNone/>
                      <wp:docPr id="9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3240" cy="33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614A20" id="Entrada de lápiz 9" o:spid="_x0000_s1026" type="#_x0000_t75" style="position:absolute;margin-left:7.05pt;margin-top:-2.55pt;width:93.8pt;height:2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811DC9D" wp14:editId="2E9C4080">
                      <wp:simplePos x="0" y="0"/>
                      <wp:positionH relativeFrom="column">
                        <wp:posOffset>509665</wp:posOffset>
                      </wp:positionH>
                      <wp:positionV relativeFrom="paragraph">
                        <wp:posOffset>179330</wp:posOffset>
                      </wp:positionV>
                      <wp:extent cx="360" cy="360"/>
                      <wp:effectExtent l="0" t="0" r="0" b="0"/>
                      <wp:wrapNone/>
                      <wp:docPr id="3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D1D14D" id="Entrada de lápiz 3" o:spid="_x0000_s1026" type="#_x0000_t75" style="position:absolute;margin-left:39.45pt;margin-top:13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6527BA" w:rsidRPr="00340297" w14:paraId="09710F59" w14:textId="77777777" w:rsidTr="002040C7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0866EC" w14:textId="702174A8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i/>
                <w:szCs w:val="22"/>
              </w:rPr>
              <w:t>INVITADOS</w:t>
            </w:r>
          </w:p>
        </w:tc>
        <w:tc>
          <w:tcPr>
            <w:tcW w:w="2977" w:type="dxa"/>
          </w:tcPr>
          <w:p w14:paraId="0C61777B" w14:textId="4E853775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5405" w14:textId="77777777" w:rsidR="006527BA" w:rsidRPr="00340297" w:rsidRDefault="006527BA" w:rsidP="00EA7ACC">
            <w:pPr>
              <w:ind w:right="-142"/>
              <w:jc w:val="both"/>
              <w:rPr>
                <w:rFonts w:ascii="Calibri" w:hAnsi="Calibri"/>
                <w:szCs w:val="22"/>
              </w:rPr>
            </w:pPr>
          </w:p>
        </w:tc>
      </w:tr>
      <w:tr w:rsidR="006527BA" w:rsidRPr="00340297" w14:paraId="08FCAF5D" w14:textId="77777777" w:rsidTr="002040C7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A33678" w14:textId="77777777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NOMBRE</w:t>
            </w:r>
          </w:p>
          <w:p w14:paraId="2332F83A" w14:textId="4A6D55E9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i/>
                <w:sz w:val="16"/>
                <w:szCs w:val="16"/>
              </w:rPr>
              <w:t>(Nombre completo: Nombre(s) y Apellidos)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698310" w14:textId="266F401C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CARGO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D5ED47" w14:textId="14FB3D2E" w:rsidR="006527BA" w:rsidRPr="00340297" w:rsidRDefault="006527BA" w:rsidP="00EA7ACC">
            <w:pPr>
              <w:ind w:right="-142"/>
              <w:jc w:val="both"/>
              <w:rPr>
                <w:rFonts w:ascii="Calibri" w:hAnsi="Calibri"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FIRMA</w:t>
            </w:r>
          </w:p>
        </w:tc>
      </w:tr>
      <w:tr w:rsidR="006527BA" w:rsidRPr="00F10A4E" w14:paraId="4B5D9BC8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70DB" w14:textId="51088BE1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No aplica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22E4B" w14:textId="068BFF17" w:rsidR="006527BA" w:rsidRPr="00340297" w:rsidRDefault="006527BA" w:rsidP="0094490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No aplica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6B795" w14:textId="43C5C84F" w:rsidR="006527BA" w:rsidRPr="00340297" w:rsidRDefault="006527BA" w:rsidP="00F10A4E">
            <w:pPr>
              <w:ind w:right="-142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No aplica</w:t>
            </w:r>
          </w:p>
        </w:tc>
      </w:tr>
      <w:tr w:rsidR="006527BA" w:rsidRPr="00340297" w14:paraId="37CAE31B" w14:textId="77777777" w:rsidTr="003807BD">
        <w:trPr>
          <w:trHeight w:val="62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C13B" w14:textId="6913EE0E" w:rsidR="006527BA" w:rsidRPr="00340297" w:rsidRDefault="006527BA" w:rsidP="00EA7ACC">
            <w:pPr>
              <w:ind w:right="-142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3B8D8" w14:textId="7B5438CC" w:rsidR="006527BA" w:rsidRPr="00340297" w:rsidRDefault="006527BA" w:rsidP="00944903">
            <w:pPr>
              <w:jc w:val="both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70A16" w14:textId="77777777" w:rsidR="006527BA" w:rsidRPr="00340297" w:rsidRDefault="006527BA" w:rsidP="00EA7ACC">
            <w:pPr>
              <w:ind w:right="-142"/>
              <w:jc w:val="both"/>
              <w:rPr>
                <w:rFonts w:ascii="Calibri" w:hAnsi="Calibri"/>
                <w:szCs w:val="22"/>
              </w:rPr>
            </w:pPr>
          </w:p>
        </w:tc>
      </w:tr>
      <w:tr w:rsidR="006527BA" w:rsidRPr="00340297" w14:paraId="7AC3AA7E" w14:textId="77777777" w:rsidTr="00A0508A">
        <w:trPr>
          <w:trHeight w:val="247"/>
        </w:trPr>
        <w:tc>
          <w:tcPr>
            <w:tcW w:w="96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30B7CE8" w14:textId="3CA08A58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i/>
                <w:szCs w:val="22"/>
              </w:rPr>
            </w:pPr>
          </w:p>
        </w:tc>
      </w:tr>
      <w:tr w:rsidR="006527BA" w:rsidRPr="00340297" w14:paraId="22CCD671" w14:textId="77777777" w:rsidTr="00A0508A">
        <w:trPr>
          <w:trHeight w:val="322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8F13BE" w14:textId="2D932ABD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F53717" w14:textId="65BD6331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4F49BE" w14:textId="75E82416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b/>
                <w:szCs w:val="22"/>
              </w:rPr>
            </w:pPr>
          </w:p>
        </w:tc>
      </w:tr>
      <w:tr w:rsidR="006527BA" w14:paraId="189A791E" w14:textId="77777777" w:rsidTr="00EA7ACC">
        <w:trPr>
          <w:trHeight w:val="10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6D6B" w14:textId="3D51EC7C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15679" w14:textId="59701E94" w:rsidR="006527BA" w:rsidRPr="00340297" w:rsidRDefault="006527BA" w:rsidP="00EA7ACC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2711" w14:textId="01DB69A2" w:rsidR="006527BA" w:rsidRDefault="006527BA" w:rsidP="00EA7ACC">
            <w:pPr>
              <w:ind w:right="-142"/>
              <w:jc w:val="center"/>
              <w:rPr>
                <w:rFonts w:ascii="Calibri" w:hAnsi="Calibri"/>
                <w:szCs w:val="22"/>
              </w:rPr>
            </w:pPr>
          </w:p>
        </w:tc>
      </w:tr>
    </w:tbl>
    <w:p w14:paraId="3DB34087" w14:textId="24F21598" w:rsidR="00686097" w:rsidRPr="00340297" w:rsidRDefault="006527BA">
      <w:pPr>
        <w:jc w:val="center"/>
        <w:rPr>
          <w:rFonts w:ascii="Calibri" w:hAnsi="Calibri"/>
          <w:sz w:val="21"/>
          <w:szCs w:val="21"/>
        </w:rPr>
      </w:pPr>
      <w:r>
        <w:rPr>
          <w:rFonts w:ascii="Calibri" w:hAnsi="Calibri"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9A5C9A5" wp14:editId="76333671">
                <wp:simplePos x="0" y="0"/>
                <wp:positionH relativeFrom="column">
                  <wp:posOffset>2947415</wp:posOffset>
                </wp:positionH>
                <wp:positionV relativeFrom="paragraph">
                  <wp:posOffset>373865</wp:posOffset>
                </wp:positionV>
                <wp:extent cx="360" cy="360"/>
                <wp:effectExtent l="0" t="0" r="0" b="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5785B" id="Entrada de lápiz 14" o:spid="_x0000_s1026" type="#_x0000_t75" style="position:absolute;margin-left:231.4pt;margin-top:28.7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">
                <v:imagedata r:id="rId11" o:title=""/>
              </v:shape>
            </w:pict>
          </mc:Fallback>
        </mc:AlternateContent>
      </w: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333"/>
        <w:gridCol w:w="9335"/>
      </w:tblGrid>
      <w:tr w:rsidR="00841D6A" w:rsidRPr="00340297" w14:paraId="13D09CE5" w14:textId="77777777" w:rsidTr="007178A9">
        <w:trPr>
          <w:trHeight w:val="229"/>
        </w:trPr>
        <w:tc>
          <w:tcPr>
            <w:tcW w:w="9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AC3DEE" w14:textId="77777777" w:rsidR="00841D6A" w:rsidRPr="00340297" w:rsidRDefault="00841D6A" w:rsidP="0011510D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ORDEN DE LA REUNIÓN</w:t>
            </w:r>
          </w:p>
        </w:tc>
      </w:tr>
      <w:tr w:rsidR="00841D6A" w:rsidRPr="00340297" w14:paraId="60D329B2" w14:textId="77777777" w:rsidTr="00820504">
        <w:trPr>
          <w:trHeight w:val="183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B0F8" w14:textId="77777777" w:rsidR="00841D6A" w:rsidRPr="00340297" w:rsidRDefault="00841D6A" w:rsidP="0011510D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1</w:t>
            </w:r>
          </w:p>
        </w:tc>
        <w:tc>
          <w:tcPr>
            <w:tcW w:w="9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E146" w14:textId="3C077111" w:rsidR="00841D6A" w:rsidRPr="00340297" w:rsidRDefault="006527BA" w:rsidP="006527BA">
            <w:pPr>
              <w:ind w:right="52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B7AB404" wp14:editId="470D597F">
                      <wp:simplePos x="0" y="0"/>
                      <wp:positionH relativeFrom="column">
                        <wp:posOffset>2205025</wp:posOffset>
                      </wp:positionH>
                      <wp:positionV relativeFrom="paragraph">
                        <wp:posOffset>160990</wp:posOffset>
                      </wp:positionV>
                      <wp:extent cx="360" cy="360"/>
                      <wp:effectExtent l="0" t="0" r="0" b="0"/>
                      <wp:wrapNone/>
                      <wp:docPr id="10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96C04D" id="Entrada de lápiz 10" o:spid="_x0000_s1026" type="#_x0000_t75" style="position:absolute;margin-left:172.9pt;margin-top:12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">
                      <v:imagedata r:id="rId11" o:title=""/>
                    </v:shape>
                  </w:pict>
                </mc:Fallback>
              </mc:AlternateContent>
            </w:r>
            <w:r w:rsidRPr="006527BA">
              <w:rPr>
                <w:rFonts w:ascii="Calibri" w:hAnsi="Calibri" w:cs="Calibri"/>
                <w:szCs w:val="22"/>
              </w:rPr>
              <w:t>Revisión compromisos</w:t>
            </w:r>
          </w:p>
        </w:tc>
      </w:tr>
      <w:tr w:rsidR="006527BA" w:rsidRPr="00340297" w14:paraId="3218BBC9" w14:textId="77777777" w:rsidTr="00820504">
        <w:trPr>
          <w:trHeight w:val="183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2CF11" w14:textId="3BF74A12" w:rsidR="006527BA" w:rsidRPr="00340297" w:rsidRDefault="006527BA" w:rsidP="0011510D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2</w:t>
            </w:r>
          </w:p>
        </w:tc>
        <w:tc>
          <w:tcPr>
            <w:tcW w:w="9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EAE11" w14:textId="5180144E" w:rsidR="006527BA" w:rsidRDefault="006752F8" w:rsidP="006527BA">
            <w:pPr>
              <w:ind w:right="52"/>
              <w:jc w:val="both"/>
              <w:rPr>
                <w:rFonts w:ascii="Calibri" w:hAnsi="Calibri" w:cs="Calibri"/>
                <w:noProof/>
                <w:szCs w:val="22"/>
              </w:rPr>
            </w:pPr>
            <w:r>
              <w:rPr>
                <w:rFonts w:ascii="Calibri" w:hAnsi="Calibri" w:cs="Calibri"/>
                <w:noProof/>
                <w:szCs w:val="22"/>
              </w:rPr>
              <w:t>Revisión de la metodología utilizada junto con diferentes pasos realizados para la estimación de la tasa de renta en las desagregaciones propuestas para casas y apartamentos.</w:t>
            </w:r>
          </w:p>
        </w:tc>
      </w:tr>
    </w:tbl>
    <w:p w14:paraId="613499CF" w14:textId="6BCA0B71" w:rsidR="00841D6A" w:rsidRDefault="00841D6A">
      <w:pPr>
        <w:jc w:val="center"/>
        <w:rPr>
          <w:rFonts w:ascii="Calibri" w:hAnsi="Calibri"/>
          <w:sz w:val="21"/>
          <w:szCs w:val="21"/>
        </w:rPr>
      </w:pPr>
    </w:p>
    <w:p w14:paraId="4125CC50" w14:textId="621BE005" w:rsidR="000702D3" w:rsidRDefault="000702D3">
      <w:pPr>
        <w:jc w:val="center"/>
        <w:rPr>
          <w:rFonts w:ascii="Calibri" w:hAnsi="Calibri"/>
          <w:sz w:val="21"/>
          <w:szCs w:val="21"/>
        </w:rPr>
      </w:pPr>
    </w:p>
    <w:p w14:paraId="626DFA2E" w14:textId="302392CD" w:rsidR="000702D3" w:rsidRDefault="000702D3">
      <w:pPr>
        <w:jc w:val="center"/>
        <w:rPr>
          <w:rFonts w:ascii="Calibri" w:hAnsi="Calibri"/>
          <w:sz w:val="21"/>
          <w:szCs w:val="21"/>
        </w:rPr>
      </w:pPr>
    </w:p>
    <w:p w14:paraId="5FC37F03" w14:textId="69EC8D4C" w:rsidR="000702D3" w:rsidRDefault="000702D3">
      <w:pPr>
        <w:jc w:val="center"/>
        <w:rPr>
          <w:rFonts w:ascii="Calibri" w:hAnsi="Calibri"/>
          <w:sz w:val="21"/>
          <w:szCs w:val="21"/>
        </w:rPr>
      </w:pPr>
    </w:p>
    <w:p w14:paraId="32F59C70" w14:textId="137F49E2" w:rsidR="000702D3" w:rsidRDefault="000702D3">
      <w:pPr>
        <w:jc w:val="center"/>
        <w:rPr>
          <w:rFonts w:ascii="Calibri" w:hAnsi="Calibri"/>
          <w:sz w:val="21"/>
          <w:szCs w:val="21"/>
        </w:rPr>
      </w:pPr>
    </w:p>
    <w:p w14:paraId="15422ABC" w14:textId="77777777" w:rsidR="000702D3" w:rsidRPr="00340297" w:rsidRDefault="000702D3">
      <w:pPr>
        <w:jc w:val="center"/>
        <w:rPr>
          <w:rFonts w:ascii="Calibri" w:hAnsi="Calibri"/>
          <w:sz w:val="21"/>
          <w:szCs w:val="21"/>
        </w:rPr>
      </w:pP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9668"/>
      </w:tblGrid>
      <w:tr w:rsidR="00B462C7" w:rsidRPr="00340297" w14:paraId="3739B201" w14:textId="77777777" w:rsidTr="00944903">
        <w:trPr>
          <w:trHeight w:val="300"/>
        </w:trPr>
        <w:tc>
          <w:tcPr>
            <w:tcW w:w="9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6F963A" w14:textId="77777777" w:rsidR="00B462C7" w:rsidRPr="00340297" w:rsidRDefault="00B462C7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DESARROLLO DE LA REUNIÓN</w:t>
            </w:r>
          </w:p>
        </w:tc>
      </w:tr>
    </w:tbl>
    <w:p w14:paraId="37D4668E" w14:textId="7137503A" w:rsidR="0073056B" w:rsidRDefault="0073056B" w:rsidP="002372F5">
      <w:pPr>
        <w:rPr>
          <w:rFonts w:ascii="Calibri" w:hAnsi="Calibri"/>
          <w:sz w:val="16"/>
          <w:szCs w:val="16"/>
        </w:rPr>
      </w:pPr>
    </w:p>
    <w:p w14:paraId="6ADD1E3F" w14:textId="32C28737" w:rsidR="006527BA" w:rsidRPr="006527BA" w:rsidRDefault="006527BA" w:rsidP="006527BA">
      <w:pPr>
        <w:ind w:left="142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Se revisaron los compromisos adquiridos en las dos reuniones anteriores:</w:t>
      </w:r>
    </w:p>
    <w:p w14:paraId="495AFC5C" w14:textId="2E122E86" w:rsidR="000702D3" w:rsidRDefault="006527BA" w:rsidP="006752F8">
      <w:pPr>
        <w:ind w:left="1080" w:right="52"/>
        <w:jc w:val="both"/>
        <w:rPr>
          <w:rFonts w:ascii="Calibri" w:hAnsi="Calibri" w:cs="Calibri"/>
          <w:szCs w:val="22"/>
        </w:rPr>
      </w:pPr>
      <w:r w:rsidRPr="006527BA">
        <w:rPr>
          <w:rFonts w:ascii="Calibri" w:hAnsi="Calibri" w:cs="Calibri"/>
          <w:szCs w:val="22"/>
        </w:rPr>
        <w:t>•</w:t>
      </w:r>
      <w:r w:rsidR="000702D3">
        <w:rPr>
          <w:rFonts w:ascii="Calibri" w:hAnsi="Calibri" w:cs="Calibri"/>
          <w:szCs w:val="22"/>
        </w:rPr>
        <w:t xml:space="preserve">  </w:t>
      </w:r>
      <w:r w:rsidR="006752F8">
        <w:rPr>
          <w:rFonts w:ascii="Calibri" w:hAnsi="Calibri" w:cs="Calibri"/>
          <w:szCs w:val="22"/>
        </w:rPr>
        <w:t>Se comentó el procedimiento utilizado, junto con los inconvenientes que se han observado en las etapas del proceso.</w:t>
      </w:r>
    </w:p>
    <w:p w14:paraId="0A8F971C" w14:textId="1D1A432C" w:rsidR="006752F8" w:rsidRPr="006752F8" w:rsidRDefault="006752F8" w:rsidP="006752F8">
      <w:pPr>
        <w:pStyle w:val="Prrafodelista"/>
        <w:numPr>
          <w:ilvl w:val="0"/>
          <w:numId w:val="28"/>
        </w:numPr>
        <w:ind w:right="52"/>
        <w:jc w:val="both"/>
        <w:rPr>
          <w:rFonts w:ascii="Calibri" w:hAnsi="Calibri" w:cs="Calibri"/>
          <w:szCs w:val="22"/>
        </w:rPr>
      </w:pPr>
      <w:r w:rsidRPr="006752F8">
        <w:rPr>
          <w:rFonts w:ascii="Calibri" w:hAnsi="Calibri" w:cs="Calibri"/>
          <w:szCs w:val="22"/>
        </w:rPr>
        <w:t>Se presentaron los resultados obtenidos de manera preliminar para los apartamentos y casas.</w:t>
      </w:r>
    </w:p>
    <w:p w14:paraId="138FBE30" w14:textId="08451401" w:rsidR="006752F8" w:rsidRPr="006752F8" w:rsidRDefault="006752F8" w:rsidP="006752F8">
      <w:pPr>
        <w:pStyle w:val="Prrafodelista"/>
        <w:numPr>
          <w:ilvl w:val="0"/>
          <w:numId w:val="28"/>
        </w:numPr>
        <w:ind w:right="52"/>
        <w:jc w:val="both"/>
        <w:rPr>
          <w:rFonts w:ascii="Calibri" w:hAnsi="Calibri" w:cs="Calibri"/>
          <w:szCs w:val="22"/>
        </w:rPr>
      </w:pPr>
      <w:r w:rsidRPr="006752F8">
        <w:rPr>
          <w:rFonts w:ascii="Calibri" w:hAnsi="Calibri" w:cs="Calibri"/>
          <w:szCs w:val="22"/>
        </w:rPr>
        <w:t>Se comentaron los resultados, junto con observaciones y recomendaciones.</w:t>
      </w:r>
    </w:p>
    <w:p w14:paraId="299F6BF5" w14:textId="77777777" w:rsidR="00A56F6E" w:rsidRPr="006752F8" w:rsidRDefault="00A56F6E" w:rsidP="002372F5">
      <w:pPr>
        <w:rPr>
          <w:rFonts w:ascii="Calibri" w:hAnsi="Calibri"/>
          <w:sz w:val="16"/>
          <w:szCs w:val="16"/>
          <w:lang w:val="es-419"/>
        </w:rPr>
      </w:pP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387"/>
        <w:gridCol w:w="3361"/>
        <w:gridCol w:w="3239"/>
        <w:gridCol w:w="2681"/>
      </w:tblGrid>
      <w:tr w:rsidR="00C13F81" w:rsidRPr="00340297" w14:paraId="082927B5" w14:textId="77777777" w:rsidTr="00FB2AB4">
        <w:trPr>
          <w:trHeight w:val="235"/>
          <w:tblHeader/>
        </w:trPr>
        <w:tc>
          <w:tcPr>
            <w:tcW w:w="9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E25D7B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COMPROMISOS</w:t>
            </w:r>
          </w:p>
        </w:tc>
      </w:tr>
      <w:tr w:rsidR="00C13F81" w:rsidRPr="00340297" w14:paraId="4031C9BC" w14:textId="77777777" w:rsidTr="008C1D85">
        <w:trPr>
          <w:trHeight w:val="488"/>
          <w:tblHeader/>
        </w:trPr>
        <w:tc>
          <w:tcPr>
            <w:tcW w:w="3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E4ED26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TAREA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6A8C98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RESPONSABLE</w:t>
            </w:r>
          </w:p>
          <w:p w14:paraId="0CA06921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340297">
              <w:rPr>
                <w:rFonts w:ascii="Calibri" w:hAnsi="Calibri"/>
                <w:b/>
                <w:i/>
                <w:sz w:val="16"/>
                <w:szCs w:val="16"/>
              </w:rPr>
              <w:t>(Nombre completo: Nombre(s) y Apellidos)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EDDC87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FECHA DE CUMPLIMIENTO</w:t>
            </w:r>
          </w:p>
        </w:tc>
      </w:tr>
      <w:tr w:rsidR="00C13F81" w:rsidRPr="00340297" w14:paraId="17357843" w14:textId="77777777" w:rsidTr="008C1D85">
        <w:trPr>
          <w:trHeight w:val="297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1150EF5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1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EBB442" w14:textId="509BB3E2" w:rsidR="00C13F81" w:rsidRPr="00340297" w:rsidRDefault="006752F8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  <w:r w:rsidRPr="006752F8">
              <w:rPr>
                <w:rFonts w:ascii="Calibri" w:hAnsi="Calibri"/>
                <w:szCs w:val="22"/>
              </w:rPr>
              <w:t>La base a entregar a los avaluadores debe señalar cuando son datos calculados  y cuando imputados</w:t>
            </w:r>
            <w:r w:rsidR="00DA2B0F">
              <w:rPr>
                <w:rFonts w:ascii="Calibri" w:hAnsi="Calibri"/>
                <w:szCs w:val="22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4F0F8E" w14:textId="08001098" w:rsidR="00C13F81" w:rsidRPr="00340297" w:rsidRDefault="00DA2B0F" w:rsidP="00B420A8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Camilo Avellaneda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49F71" w14:textId="4310D516" w:rsidR="00C13F81" w:rsidRPr="00340297" w:rsidRDefault="00C13F81" w:rsidP="00B548B0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B548B0" w:rsidRPr="00340297" w14:paraId="7B3FD77C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535D61" w14:textId="77777777" w:rsidR="00B548B0" w:rsidRPr="00340297" w:rsidRDefault="00B548B0" w:rsidP="00B548B0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2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2578A" w14:textId="32C32AFA" w:rsidR="00B548B0" w:rsidRPr="00340297" w:rsidRDefault="006752F8" w:rsidP="00B548B0">
            <w:pPr>
              <w:ind w:right="52"/>
              <w:jc w:val="both"/>
              <w:rPr>
                <w:rFonts w:ascii="Calibri" w:hAnsi="Calibri"/>
                <w:szCs w:val="22"/>
              </w:rPr>
            </w:pPr>
            <w:r w:rsidRPr="006752F8">
              <w:rPr>
                <w:rFonts w:ascii="Calibri" w:hAnsi="Calibri"/>
                <w:szCs w:val="22"/>
              </w:rPr>
              <w:t>Revisar el resultado en promedio frente a la mediana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550201" w14:textId="13F1CF03" w:rsidR="00B548B0" w:rsidRPr="00340297" w:rsidRDefault="00DA2B0F" w:rsidP="00B548B0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Camilo Avellaneda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3AB509" w14:textId="06AA9AD1" w:rsidR="00B548B0" w:rsidRPr="00340297" w:rsidRDefault="00B548B0" w:rsidP="00B548B0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C13F81" w:rsidRPr="00340297" w14:paraId="6D4B6C68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A993F" w14:textId="77777777" w:rsidR="00C13F81" w:rsidRPr="00340297" w:rsidRDefault="00C13F81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340297">
              <w:rPr>
                <w:rFonts w:ascii="Calibri" w:hAnsi="Calibri"/>
                <w:b/>
                <w:szCs w:val="22"/>
              </w:rPr>
              <w:t>3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15E09F" w14:textId="3C3557A9" w:rsidR="00DA2B0F" w:rsidRPr="00340297" w:rsidRDefault="006752F8" w:rsidP="00DA2B0F">
            <w:pPr>
              <w:ind w:right="52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</w:t>
            </w:r>
            <w:r w:rsidRPr="006752F8">
              <w:rPr>
                <w:rFonts w:ascii="Calibri" w:hAnsi="Calibri"/>
                <w:szCs w:val="22"/>
              </w:rPr>
              <w:t>n el caso de imputación de valores de arriendo, no tomar datos de otras vigencias</w:t>
            </w:r>
            <w:r>
              <w:rPr>
                <w:rFonts w:ascii="Calibri" w:hAnsi="Calibri"/>
                <w:szCs w:val="22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5732B1" w14:textId="68453001" w:rsidR="00C13F81" w:rsidRPr="00340297" w:rsidRDefault="00DA2B0F" w:rsidP="00DA2B0F">
            <w:pPr>
              <w:spacing w:line="259" w:lineRule="auto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Camilo Avellaneda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407EC0" w14:textId="027C228F" w:rsidR="00C13F81" w:rsidRPr="00340297" w:rsidRDefault="00C13F81" w:rsidP="00FB2AB4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4C7180" w:rsidRPr="00340297" w14:paraId="6F4B04CD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6AD51A" w14:textId="6D0D5362" w:rsidR="004C7180" w:rsidRPr="00340297" w:rsidRDefault="004C7180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4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7E02AF" w14:textId="7C70DB18" w:rsidR="004C7180" w:rsidRPr="004C7180" w:rsidRDefault="006752F8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  <w:r w:rsidRPr="006752F8">
              <w:rPr>
                <w:rFonts w:ascii="Calibri" w:hAnsi="Calibri"/>
                <w:szCs w:val="22"/>
              </w:rPr>
              <w:t>Vetustez  no se puede incluir en este ejercicio, pero para futuros ejercicios sí</w:t>
            </w:r>
            <w:r>
              <w:rPr>
                <w:rFonts w:ascii="Calibri" w:hAnsi="Calibri"/>
                <w:szCs w:val="22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39F547" w14:textId="556EC0A4" w:rsidR="004C7180" w:rsidRDefault="006752F8" w:rsidP="00EF6611">
            <w:pPr>
              <w:spacing w:line="259" w:lineRule="auto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Por definir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836873" w14:textId="77777777" w:rsidR="004C7180" w:rsidRDefault="004C7180" w:rsidP="00FB2AB4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4C7180" w:rsidRPr="00340297" w14:paraId="21664FBA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47D74A" w14:textId="6D1CBDED" w:rsidR="004C7180" w:rsidRPr="00340297" w:rsidRDefault="004C7180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5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1AFAA3" w14:textId="701A9EA9" w:rsidR="004C7180" w:rsidRPr="004C7180" w:rsidRDefault="006752F8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  <w:r w:rsidRPr="006752F8">
              <w:rPr>
                <w:rFonts w:ascii="Calibri" w:hAnsi="Calibri"/>
                <w:szCs w:val="22"/>
              </w:rPr>
              <w:t>Luego de terminar este ejercicio para vivienda, realizar estimación para otros destinos</w:t>
            </w:r>
            <w:r>
              <w:rPr>
                <w:rFonts w:ascii="Calibri" w:hAnsi="Calibri"/>
                <w:szCs w:val="22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0E275D" w14:textId="141B58FB" w:rsidR="004C7180" w:rsidRDefault="006752F8" w:rsidP="00EF6611">
            <w:pPr>
              <w:spacing w:line="259" w:lineRule="auto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Estadística - OTC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090735" w14:textId="77777777" w:rsidR="004C7180" w:rsidRDefault="004C7180" w:rsidP="00FB2AB4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  <w:tr w:rsidR="006752F8" w:rsidRPr="00340297" w14:paraId="17358BFE" w14:textId="77777777" w:rsidTr="008C1D85">
        <w:trPr>
          <w:trHeight w:val="279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005837" w14:textId="7F8B1F80" w:rsidR="006752F8" w:rsidRDefault="006752F8" w:rsidP="00FB2AB4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6.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44E6E9" w14:textId="5B2A95F4" w:rsidR="006752F8" w:rsidRPr="006752F8" w:rsidRDefault="00EF6611" w:rsidP="00FB2AB4">
            <w:pPr>
              <w:ind w:right="52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Proceder con la documentación correspondiente a los resultados de tasas de capitalización de casa y arriendos.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5B4392" w14:textId="1B40539F" w:rsidR="006752F8" w:rsidRDefault="00EF6611" w:rsidP="00EF6611">
            <w:pPr>
              <w:spacing w:line="259" w:lineRule="auto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Estadística y OTC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3C2A74" w14:textId="77777777" w:rsidR="006752F8" w:rsidRDefault="006752F8" w:rsidP="00FB2AB4">
            <w:pPr>
              <w:spacing w:line="259" w:lineRule="auto"/>
              <w:jc w:val="both"/>
              <w:rPr>
                <w:rFonts w:ascii="Calibri" w:hAnsi="Calibri"/>
                <w:szCs w:val="22"/>
              </w:rPr>
            </w:pPr>
          </w:p>
        </w:tc>
      </w:tr>
    </w:tbl>
    <w:p w14:paraId="4179BA06" w14:textId="77777777" w:rsidR="00C13F81" w:rsidRPr="00944903" w:rsidRDefault="00C13F81" w:rsidP="002372F5">
      <w:pPr>
        <w:rPr>
          <w:rFonts w:ascii="Calibri" w:hAnsi="Calibri"/>
          <w:sz w:val="14"/>
          <w:szCs w:val="14"/>
        </w:rPr>
      </w:pPr>
    </w:p>
    <w:tbl>
      <w:tblPr>
        <w:tblW w:w="9668" w:type="dxa"/>
        <w:tblInd w:w="108" w:type="dxa"/>
        <w:tblLook w:val="04A0" w:firstRow="1" w:lastRow="0" w:firstColumn="1" w:lastColumn="0" w:noHBand="0" w:noVBand="1"/>
      </w:tblPr>
      <w:tblGrid>
        <w:gridCol w:w="2692"/>
        <w:gridCol w:w="2134"/>
        <w:gridCol w:w="4842"/>
      </w:tblGrid>
      <w:tr w:rsidR="0073056B" w:rsidRPr="00785C72" w14:paraId="2FA28BE2" w14:textId="77777777" w:rsidTr="007178A9">
        <w:trPr>
          <w:trHeight w:val="147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980272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TEMAS A DIVULGAR Y ESTRATEGIA</w:t>
            </w:r>
          </w:p>
        </w:tc>
      </w:tr>
      <w:tr w:rsidR="0073056B" w:rsidRPr="00785C72" w14:paraId="584D8262" w14:textId="77777777" w:rsidTr="007178A9">
        <w:trPr>
          <w:trHeight w:val="151"/>
        </w:trPr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DD26FC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TEMA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2D48C6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ESTRATEGIA</w:t>
            </w:r>
          </w:p>
        </w:tc>
      </w:tr>
      <w:tr w:rsidR="0073056B" w:rsidRPr="00785C72" w14:paraId="3F39230C" w14:textId="77777777" w:rsidTr="00443DE1">
        <w:trPr>
          <w:trHeight w:val="279"/>
        </w:trPr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8FDB1F" w14:textId="77777777" w:rsidR="0073056B" w:rsidRPr="004B3FF9" w:rsidRDefault="0073056B" w:rsidP="00443DE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4B3FF9">
              <w:rPr>
                <w:rFonts w:ascii="Calibri" w:hAnsi="Calibri" w:cs="Calibri"/>
                <w:sz w:val="21"/>
                <w:szCs w:val="21"/>
              </w:rPr>
              <w:t>No aplica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5EEDC" w14:textId="77777777" w:rsidR="0073056B" w:rsidRPr="004B3FF9" w:rsidRDefault="0073056B" w:rsidP="00443DE1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4B3FF9">
              <w:rPr>
                <w:rFonts w:ascii="Calibri" w:hAnsi="Calibri" w:cs="Calibri"/>
                <w:sz w:val="21"/>
                <w:szCs w:val="21"/>
              </w:rPr>
              <w:t>No aplica</w:t>
            </w:r>
          </w:p>
        </w:tc>
      </w:tr>
      <w:tr w:rsidR="0073056B" w:rsidRPr="00785C72" w14:paraId="0A7F2D8F" w14:textId="77777777" w:rsidTr="007178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254E2" w14:textId="77777777" w:rsidR="0073056B" w:rsidRPr="004B3FF9" w:rsidRDefault="0073056B" w:rsidP="00443DE1">
            <w:pPr>
              <w:rPr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PRÓXIMA REUNIÓN</w:t>
            </w:r>
          </w:p>
        </w:tc>
      </w:tr>
      <w:tr w:rsidR="0073056B" w:rsidRPr="00E76041" w14:paraId="2BE48861" w14:textId="77777777" w:rsidTr="00443D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770E" w14:textId="77777777" w:rsidR="0073056B" w:rsidRPr="004B3FF9" w:rsidRDefault="0073056B" w:rsidP="00443DE1">
            <w:pPr>
              <w:jc w:val="center"/>
              <w:rPr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Fecha:</w:t>
            </w:r>
          </w:p>
        </w:tc>
        <w:tc>
          <w:tcPr>
            <w:tcW w:w="6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F17" w14:textId="6C4C379F" w:rsidR="0073056B" w:rsidRPr="004B3FF9" w:rsidRDefault="00EF6611" w:rsidP="00443DE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  <w:r w:rsidR="004C7180">
              <w:rPr>
                <w:rFonts w:ascii="Calibri" w:hAnsi="Calibri" w:cs="Calibri"/>
                <w:sz w:val="21"/>
                <w:szCs w:val="21"/>
              </w:rPr>
              <w:t>/0</w:t>
            </w:r>
            <w:r>
              <w:rPr>
                <w:rFonts w:ascii="Calibri" w:hAnsi="Calibri" w:cs="Calibri"/>
                <w:sz w:val="21"/>
                <w:szCs w:val="21"/>
              </w:rPr>
              <w:t>6</w:t>
            </w:r>
            <w:r w:rsidR="004C7180">
              <w:rPr>
                <w:rFonts w:ascii="Calibri" w:hAnsi="Calibri" w:cs="Calibri"/>
                <w:sz w:val="21"/>
                <w:szCs w:val="21"/>
              </w:rPr>
              <w:t>/2021</w:t>
            </w:r>
          </w:p>
        </w:tc>
      </w:tr>
      <w:tr w:rsidR="0073056B" w:rsidRPr="00785C72" w14:paraId="27474115" w14:textId="77777777" w:rsidTr="00443DE1">
        <w:trPr>
          <w:trHeight w:val="75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50AE9A" w14:textId="77777777" w:rsidR="0073056B" w:rsidRPr="004B3FF9" w:rsidRDefault="0073056B" w:rsidP="00443DE1">
            <w:pPr>
              <w:jc w:val="center"/>
              <w:rPr>
                <w:rFonts w:ascii="Calibri" w:hAnsi="Calibri"/>
                <w:b/>
                <w:sz w:val="21"/>
                <w:szCs w:val="21"/>
              </w:rPr>
            </w:pPr>
            <w:r w:rsidRPr="004B3FF9">
              <w:rPr>
                <w:rFonts w:ascii="Calibri" w:hAnsi="Calibri"/>
                <w:b/>
                <w:sz w:val="21"/>
                <w:szCs w:val="21"/>
              </w:rPr>
              <w:t>ANEXOS</w:t>
            </w:r>
          </w:p>
        </w:tc>
      </w:tr>
      <w:tr w:rsidR="0073056B" w:rsidRPr="00785C72" w14:paraId="3FA385AE" w14:textId="77777777" w:rsidTr="00443DE1">
        <w:trPr>
          <w:trHeight w:val="135"/>
        </w:trPr>
        <w:tc>
          <w:tcPr>
            <w:tcW w:w="9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989546" w14:textId="39725412" w:rsidR="0073056B" w:rsidRPr="004B3FF9" w:rsidRDefault="00EA1DC4" w:rsidP="00EA1DC4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4B3FF9">
              <w:rPr>
                <w:rFonts w:ascii="Calibri" w:hAnsi="Calibri" w:cs="Calibri"/>
                <w:sz w:val="21"/>
                <w:szCs w:val="21"/>
              </w:rPr>
              <w:t>No aplic</w:t>
            </w:r>
            <w:r w:rsidR="007178A9">
              <w:rPr>
                <w:rFonts w:ascii="Calibri" w:hAnsi="Calibri" w:cs="Calibri"/>
                <w:sz w:val="21"/>
                <w:szCs w:val="21"/>
              </w:rPr>
              <w:t>a</w:t>
            </w:r>
          </w:p>
        </w:tc>
      </w:tr>
    </w:tbl>
    <w:p w14:paraId="76BC9626" w14:textId="3BD92E36" w:rsidR="008D7261" w:rsidRDefault="008D7261" w:rsidP="00074B96">
      <w:pPr>
        <w:rPr>
          <w:rFonts w:ascii="Calibri" w:hAnsi="Calibri"/>
          <w:szCs w:val="22"/>
        </w:rPr>
      </w:pPr>
    </w:p>
    <w:sectPr w:rsidR="008D7261" w:rsidSect="00A56F6E">
      <w:headerReference w:type="default" r:id="rId19"/>
      <w:footerReference w:type="default" r:id="rId20"/>
      <w:pgSz w:w="12242" w:h="15842" w:code="1"/>
      <w:pgMar w:top="1418" w:right="1043" w:bottom="1418" w:left="1418" w:header="56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C989B" w14:textId="77777777" w:rsidR="00475B71" w:rsidRDefault="00475B71">
      <w:r>
        <w:separator/>
      </w:r>
    </w:p>
  </w:endnote>
  <w:endnote w:type="continuationSeparator" w:id="0">
    <w:p w14:paraId="036DF925" w14:textId="77777777" w:rsidR="00475B71" w:rsidRDefault="00475B71">
      <w:r>
        <w:continuationSeparator/>
      </w:r>
    </w:p>
  </w:endnote>
  <w:endnote w:type="continuationNotice" w:id="1">
    <w:p w14:paraId="4D9CC247" w14:textId="77777777" w:rsidR="00475B71" w:rsidRDefault="00475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tisSansSerif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D5BA" w14:textId="77777777" w:rsidR="00CC3D2B" w:rsidRPr="003342A1" w:rsidRDefault="00CC3D2B">
    <w:pPr>
      <w:pStyle w:val="Piedepgina"/>
      <w:jc w:val="right"/>
      <w:rPr>
        <w:i/>
        <w:iCs/>
        <w:sz w:val="14"/>
        <w:szCs w:val="14"/>
      </w:rPr>
    </w:pPr>
    <w:r w:rsidRPr="003342A1">
      <w:rPr>
        <w:i/>
        <w:iCs/>
        <w:sz w:val="12"/>
        <w:szCs w:val="10"/>
        <w:lang w:val="es-ES"/>
      </w:rPr>
      <w:t xml:space="preserve">Página </w:t>
    </w:r>
    <w:r w:rsidRPr="003342A1">
      <w:rPr>
        <w:i/>
        <w:iCs/>
        <w:sz w:val="14"/>
        <w:szCs w:val="14"/>
      </w:rPr>
      <w:fldChar w:fldCharType="begin"/>
    </w:r>
    <w:r w:rsidRPr="003342A1">
      <w:rPr>
        <w:i/>
        <w:iCs/>
        <w:sz w:val="12"/>
        <w:szCs w:val="10"/>
      </w:rPr>
      <w:instrText>PAGE</w:instrText>
    </w:r>
    <w:r w:rsidRPr="003342A1">
      <w:rPr>
        <w:i/>
        <w:iCs/>
        <w:sz w:val="14"/>
        <w:szCs w:val="14"/>
      </w:rPr>
      <w:fldChar w:fldCharType="separate"/>
    </w:r>
    <w:r w:rsidRPr="003342A1">
      <w:rPr>
        <w:i/>
        <w:iCs/>
        <w:sz w:val="12"/>
        <w:szCs w:val="10"/>
        <w:lang w:val="es-ES"/>
      </w:rPr>
      <w:t>2</w:t>
    </w:r>
    <w:r w:rsidRPr="003342A1">
      <w:rPr>
        <w:i/>
        <w:iCs/>
        <w:sz w:val="14"/>
        <w:szCs w:val="14"/>
      </w:rPr>
      <w:fldChar w:fldCharType="end"/>
    </w:r>
    <w:r w:rsidRPr="003342A1">
      <w:rPr>
        <w:i/>
        <w:iCs/>
        <w:sz w:val="12"/>
        <w:szCs w:val="10"/>
        <w:lang w:val="es-ES"/>
      </w:rPr>
      <w:t xml:space="preserve"> de </w:t>
    </w:r>
    <w:r w:rsidRPr="003342A1">
      <w:rPr>
        <w:i/>
        <w:iCs/>
        <w:sz w:val="14"/>
        <w:szCs w:val="14"/>
      </w:rPr>
      <w:fldChar w:fldCharType="begin"/>
    </w:r>
    <w:r w:rsidRPr="003342A1">
      <w:rPr>
        <w:i/>
        <w:iCs/>
        <w:sz w:val="12"/>
        <w:szCs w:val="10"/>
      </w:rPr>
      <w:instrText>NUMPAGES</w:instrText>
    </w:r>
    <w:r w:rsidRPr="003342A1">
      <w:rPr>
        <w:i/>
        <w:iCs/>
        <w:sz w:val="14"/>
        <w:szCs w:val="14"/>
      </w:rPr>
      <w:fldChar w:fldCharType="separate"/>
    </w:r>
    <w:r w:rsidRPr="003342A1">
      <w:rPr>
        <w:i/>
        <w:iCs/>
        <w:sz w:val="12"/>
        <w:szCs w:val="10"/>
        <w:lang w:val="es-ES"/>
      </w:rPr>
      <w:t>2</w:t>
    </w:r>
    <w:r w:rsidRPr="003342A1">
      <w:rPr>
        <w:i/>
        <w:iCs/>
        <w:sz w:val="14"/>
        <w:szCs w:val="14"/>
      </w:rPr>
      <w:fldChar w:fldCharType="end"/>
    </w:r>
  </w:p>
  <w:p w14:paraId="081BEEFA" w14:textId="77777777" w:rsidR="00CC3D2B" w:rsidRDefault="2A4A9BE1" w:rsidP="003342A1">
    <w:pPr>
      <w:pStyle w:val="Piedepgina"/>
      <w:ind w:left="284"/>
      <w:jc w:val="both"/>
      <w:rPr>
        <w:sz w:val="14"/>
        <w:szCs w:val="16"/>
      </w:rPr>
    </w:pPr>
    <w:r>
      <w:rPr>
        <w:noProof/>
      </w:rPr>
      <w:drawing>
        <wp:inline distT="0" distB="0" distL="0" distR="0" wp14:anchorId="777A9B69" wp14:editId="7FC79490">
          <wp:extent cx="5970268" cy="948055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0268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A4A9BE1">
      <w:rPr>
        <w:sz w:val="14"/>
        <w:szCs w:val="14"/>
      </w:rPr>
      <w:t xml:space="preserve">                                               </w:t>
    </w:r>
  </w:p>
  <w:p w14:paraId="0F53CC70" w14:textId="77777777" w:rsidR="00CC3D2B" w:rsidRPr="00F74A2E" w:rsidRDefault="00CC3D2B" w:rsidP="003342A1">
    <w:pPr>
      <w:pStyle w:val="Piedepgina"/>
      <w:jc w:val="center"/>
      <w:rPr>
        <w:sz w:val="14"/>
        <w:szCs w:val="16"/>
      </w:rPr>
    </w:pPr>
    <w:r w:rsidRPr="00F74A2E">
      <w:rPr>
        <w:sz w:val="14"/>
        <w:szCs w:val="16"/>
      </w:rPr>
      <w:t>01-01-FR-</w:t>
    </w:r>
    <w:r>
      <w:rPr>
        <w:sz w:val="14"/>
        <w:szCs w:val="16"/>
      </w:rPr>
      <w:t>01</w:t>
    </w:r>
  </w:p>
  <w:p w14:paraId="09C4BCCD" w14:textId="77777777" w:rsidR="00CC3D2B" w:rsidRDefault="00CC3D2B" w:rsidP="003342A1">
    <w:pPr>
      <w:pStyle w:val="Piedepgina"/>
      <w:jc w:val="center"/>
    </w:pPr>
    <w:r>
      <w:rPr>
        <w:sz w:val="14"/>
        <w:szCs w:val="16"/>
      </w:rPr>
      <w:t>V.2,2</w:t>
    </w:r>
  </w:p>
  <w:p w14:paraId="6DFB9E20" w14:textId="77777777" w:rsidR="00CC3D2B" w:rsidRDefault="00CC3D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5FF96" w14:textId="77777777" w:rsidR="00475B71" w:rsidRDefault="00475B71">
      <w:r>
        <w:separator/>
      </w:r>
    </w:p>
  </w:footnote>
  <w:footnote w:type="continuationSeparator" w:id="0">
    <w:p w14:paraId="70771183" w14:textId="77777777" w:rsidR="00475B71" w:rsidRDefault="00475B71">
      <w:r>
        <w:continuationSeparator/>
      </w:r>
    </w:p>
  </w:footnote>
  <w:footnote w:type="continuationNotice" w:id="1">
    <w:p w14:paraId="2D40A99B" w14:textId="77777777" w:rsidR="00475B71" w:rsidRDefault="00475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4"/>
      <w:gridCol w:w="7082"/>
    </w:tblGrid>
    <w:tr w:rsidR="00CC3D2B" w:rsidRPr="00393522" w14:paraId="3208AA05" w14:textId="77777777" w:rsidTr="2A4A9BE1">
      <w:trPr>
        <w:cantSplit/>
        <w:trHeight w:val="983"/>
      </w:trPr>
      <w:tc>
        <w:tcPr>
          <w:tcW w:w="269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0DF9E56" w14:textId="77777777" w:rsidR="00CC3D2B" w:rsidRPr="00393522" w:rsidRDefault="2A4A9BE1" w:rsidP="000F5253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Tahoma" w:eastAsia="Cambria" w:hAnsi="Tahoma" w:cs="Tahoma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7952ED74" wp14:editId="7C5D4928">
                <wp:extent cx="1621155" cy="63754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155" cy="637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ECFECC8" w14:textId="77777777" w:rsidR="00CC3D2B" w:rsidRPr="007D57B3" w:rsidRDefault="00CC3D2B" w:rsidP="00C15446">
          <w:pPr>
            <w:tabs>
              <w:tab w:val="center" w:pos="4419"/>
              <w:tab w:val="right" w:pos="8838"/>
            </w:tabs>
            <w:spacing w:before="60" w:after="60"/>
            <w:jc w:val="center"/>
            <w:rPr>
              <w:rFonts w:ascii="Calibri" w:eastAsia="Cambria" w:hAnsi="Calibri" w:cs="Tahoma"/>
              <w:b/>
              <w:sz w:val="24"/>
              <w:szCs w:val="24"/>
            </w:rPr>
          </w:pPr>
          <w:r w:rsidRPr="007D57B3">
            <w:rPr>
              <w:rFonts w:ascii="Calibri" w:eastAsia="Cambria" w:hAnsi="Calibri" w:cs="Tahoma"/>
              <w:b/>
              <w:sz w:val="32"/>
              <w:szCs w:val="24"/>
            </w:rPr>
            <w:t>ACTA DE REUNIÓN</w:t>
          </w:r>
        </w:p>
      </w:tc>
    </w:tr>
  </w:tbl>
  <w:p w14:paraId="44E871BC" w14:textId="77777777" w:rsidR="00CC3D2B" w:rsidRPr="007178A9" w:rsidRDefault="00CC3D2B" w:rsidP="00DA1708">
    <w:pPr>
      <w:pStyle w:val="Encabez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CE0CF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C95837"/>
    <w:multiLevelType w:val="hybridMultilevel"/>
    <w:tmpl w:val="149CE6AC"/>
    <w:lvl w:ilvl="0" w:tplc="240A000F">
      <w:start w:val="1"/>
      <w:numFmt w:val="decimal"/>
      <w:lvlText w:val="%1."/>
      <w:lvlJc w:val="left"/>
      <w:pPr>
        <w:ind w:left="862" w:hanging="360"/>
      </w:p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2940C1E"/>
    <w:multiLevelType w:val="hybridMultilevel"/>
    <w:tmpl w:val="B866CCA2"/>
    <w:lvl w:ilvl="0" w:tplc="2098B9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76021"/>
    <w:multiLevelType w:val="hybridMultilevel"/>
    <w:tmpl w:val="15803200"/>
    <w:lvl w:ilvl="0" w:tplc="6CCC47D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E6BBB"/>
    <w:multiLevelType w:val="hybridMultilevel"/>
    <w:tmpl w:val="500C2B08"/>
    <w:lvl w:ilvl="0" w:tplc="4188531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1A707BE0"/>
    <w:multiLevelType w:val="hybridMultilevel"/>
    <w:tmpl w:val="4E709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B1E19"/>
    <w:multiLevelType w:val="hybridMultilevel"/>
    <w:tmpl w:val="92E25908"/>
    <w:lvl w:ilvl="0" w:tplc="A01E3114">
      <w:numFmt w:val="bullet"/>
      <w:lvlText w:val="-"/>
      <w:lvlJc w:val="left"/>
      <w:pPr>
        <w:ind w:left="862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0964D96"/>
    <w:multiLevelType w:val="hybridMultilevel"/>
    <w:tmpl w:val="574C8F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42C4A"/>
    <w:multiLevelType w:val="hybridMultilevel"/>
    <w:tmpl w:val="B8227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173E3"/>
    <w:multiLevelType w:val="hybridMultilevel"/>
    <w:tmpl w:val="219815C4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DE82344"/>
    <w:multiLevelType w:val="hybridMultilevel"/>
    <w:tmpl w:val="EE76B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46062"/>
    <w:multiLevelType w:val="hybridMultilevel"/>
    <w:tmpl w:val="3384DF4C"/>
    <w:lvl w:ilvl="0" w:tplc="A01E31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366FA"/>
    <w:multiLevelType w:val="hybridMultilevel"/>
    <w:tmpl w:val="9A58D24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DD440F"/>
    <w:multiLevelType w:val="hybridMultilevel"/>
    <w:tmpl w:val="359E6B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A26F2"/>
    <w:multiLevelType w:val="hybridMultilevel"/>
    <w:tmpl w:val="9D4040C6"/>
    <w:lvl w:ilvl="0" w:tplc="8332AD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67D7D"/>
    <w:multiLevelType w:val="hybridMultilevel"/>
    <w:tmpl w:val="044AD0C8"/>
    <w:lvl w:ilvl="0" w:tplc="2E6C72AA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09720F"/>
    <w:multiLevelType w:val="hybridMultilevel"/>
    <w:tmpl w:val="5478D736"/>
    <w:lvl w:ilvl="0" w:tplc="313C283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D0900"/>
    <w:multiLevelType w:val="hybridMultilevel"/>
    <w:tmpl w:val="EFD2E834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5B935653"/>
    <w:multiLevelType w:val="hybridMultilevel"/>
    <w:tmpl w:val="021C3306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CC07D6D"/>
    <w:multiLevelType w:val="hybridMultilevel"/>
    <w:tmpl w:val="0E4CFC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C3F7E"/>
    <w:multiLevelType w:val="hybridMultilevel"/>
    <w:tmpl w:val="0DCC91A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315E26"/>
    <w:multiLevelType w:val="hybridMultilevel"/>
    <w:tmpl w:val="C4DCD7CC"/>
    <w:lvl w:ilvl="0" w:tplc="DA047D1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24D6B"/>
    <w:multiLevelType w:val="hybridMultilevel"/>
    <w:tmpl w:val="23086C1C"/>
    <w:lvl w:ilvl="0" w:tplc="CB54ED6E">
      <w:start w:val="1"/>
      <w:numFmt w:val="bullet"/>
      <w:pStyle w:val="NormalJustificado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140C0"/>
    <w:multiLevelType w:val="multilevel"/>
    <w:tmpl w:val="52CCB5A2"/>
    <w:lvl w:ilvl="0">
      <w:start w:val="1"/>
      <w:numFmt w:val="upperRoman"/>
      <w:pStyle w:val="Listaconnmeros2"/>
      <w:lvlText w:val="%1. 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upperRoman"/>
      <w:lvlText w:val="%2. "/>
      <w:lvlJc w:val="left"/>
      <w:pPr>
        <w:tabs>
          <w:tab w:val="num" w:pos="1800"/>
        </w:tabs>
        <w:ind w:left="1440" w:hanging="360"/>
      </w:pPr>
      <w:rPr>
        <w:rFonts w:ascii="Arial" w:hAnsi="Arial" w:hint="default"/>
        <w:b/>
        <w:i w:val="0"/>
        <w:sz w:val="24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85232E"/>
    <w:multiLevelType w:val="hybridMultilevel"/>
    <w:tmpl w:val="05A4E68E"/>
    <w:lvl w:ilvl="0" w:tplc="2098B96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65E00"/>
    <w:multiLevelType w:val="hybridMultilevel"/>
    <w:tmpl w:val="97308570"/>
    <w:lvl w:ilvl="0" w:tplc="0382DA7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C63FE"/>
    <w:multiLevelType w:val="hybridMultilevel"/>
    <w:tmpl w:val="F432E7C6"/>
    <w:lvl w:ilvl="0" w:tplc="7E284DC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C195C"/>
    <w:multiLevelType w:val="hybridMultilevel"/>
    <w:tmpl w:val="7C10E7CC"/>
    <w:lvl w:ilvl="0" w:tplc="A1ACEFF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2"/>
  </w:num>
  <w:num w:numId="4">
    <w:abstractNumId w:val="15"/>
  </w:num>
  <w:num w:numId="5">
    <w:abstractNumId w:val="4"/>
  </w:num>
  <w:num w:numId="6">
    <w:abstractNumId w:val="10"/>
  </w:num>
  <w:num w:numId="7">
    <w:abstractNumId w:val="27"/>
  </w:num>
  <w:num w:numId="8">
    <w:abstractNumId w:val="14"/>
  </w:num>
  <w:num w:numId="9">
    <w:abstractNumId w:val="21"/>
  </w:num>
  <w:num w:numId="10">
    <w:abstractNumId w:val="26"/>
  </w:num>
  <w:num w:numId="11">
    <w:abstractNumId w:val="5"/>
  </w:num>
  <w:num w:numId="12">
    <w:abstractNumId w:val="7"/>
  </w:num>
  <w:num w:numId="13">
    <w:abstractNumId w:val="25"/>
  </w:num>
  <w:num w:numId="14">
    <w:abstractNumId w:val="8"/>
  </w:num>
  <w:num w:numId="15">
    <w:abstractNumId w:val="19"/>
  </w:num>
  <w:num w:numId="16">
    <w:abstractNumId w:val="16"/>
  </w:num>
  <w:num w:numId="17">
    <w:abstractNumId w:val="3"/>
  </w:num>
  <w:num w:numId="18">
    <w:abstractNumId w:val="2"/>
  </w:num>
  <w:num w:numId="19">
    <w:abstractNumId w:val="13"/>
  </w:num>
  <w:num w:numId="20">
    <w:abstractNumId w:val="24"/>
  </w:num>
  <w:num w:numId="21">
    <w:abstractNumId w:val="18"/>
  </w:num>
  <w:num w:numId="22">
    <w:abstractNumId w:val="17"/>
  </w:num>
  <w:num w:numId="23">
    <w:abstractNumId w:val="11"/>
  </w:num>
  <w:num w:numId="24">
    <w:abstractNumId w:val="6"/>
  </w:num>
  <w:num w:numId="25">
    <w:abstractNumId w:val="1"/>
  </w:num>
  <w:num w:numId="26">
    <w:abstractNumId w:val="9"/>
  </w:num>
  <w:num w:numId="27">
    <w:abstractNumId w:val="12"/>
  </w:num>
  <w:num w:numId="28">
    <w:abstractNumId w:val="20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RGIO ACOSTA">
    <w15:presenceInfo w15:providerId="Windows Live" w15:userId="c2777f4cd5e93e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91"/>
    <w:rsid w:val="00000990"/>
    <w:rsid w:val="00000B9D"/>
    <w:rsid w:val="00001ABB"/>
    <w:rsid w:val="00003837"/>
    <w:rsid w:val="00005590"/>
    <w:rsid w:val="00005852"/>
    <w:rsid w:val="00005889"/>
    <w:rsid w:val="00005F32"/>
    <w:rsid w:val="00006BF2"/>
    <w:rsid w:val="00006EA1"/>
    <w:rsid w:val="00007234"/>
    <w:rsid w:val="000072B3"/>
    <w:rsid w:val="00007961"/>
    <w:rsid w:val="00007D45"/>
    <w:rsid w:val="0001074C"/>
    <w:rsid w:val="00010F36"/>
    <w:rsid w:val="000112E4"/>
    <w:rsid w:val="0001276A"/>
    <w:rsid w:val="00012779"/>
    <w:rsid w:val="00013129"/>
    <w:rsid w:val="00013D29"/>
    <w:rsid w:val="00014637"/>
    <w:rsid w:val="00014D17"/>
    <w:rsid w:val="00014F47"/>
    <w:rsid w:val="000156AF"/>
    <w:rsid w:val="00015745"/>
    <w:rsid w:val="00015CEC"/>
    <w:rsid w:val="00015F87"/>
    <w:rsid w:val="00016004"/>
    <w:rsid w:val="00016202"/>
    <w:rsid w:val="00016403"/>
    <w:rsid w:val="00016A0F"/>
    <w:rsid w:val="00016F07"/>
    <w:rsid w:val="00017060"/>
    <w:rsid w:val="0001781A"/>
    <w:rsid w:val="0002058B"/>
    <w:rsid w:val="000206C1"/>
    <w:rsid w:val="00020884"/>
    <w:rsid w:val="0002107B"/>
    <w:rsid w:val="000211FC"/>
    <w:rsid w:val="00021AAC"/>
    <w:rsid w:val="00022058"/>
    <w:rsid w:val="000232C8"/>
    <w:rsid w:val="00023DBA"/>
    <w:rsid w:val="00023DCB"/>
    <w:rsid w:val="00023EBB"/>
    <w:rsid w:val="00024161"/>
    <w:rsid w:val="00024168"/>
    <w:rsid w:val="00024681"/>
    <w:rsid w:val="00024A02"/>
    <w:rsid w:val="00024E9D"/>
    <w:rsid w:val="00024F97"/>
    <w:rsid w:val="00025006"/>
    <w:rsid w:val="00025083"/>
    <w:rsid w:val="0002546E"/>
    <w:rsid w:val="00025A90"/>
    <w:rsid w:val="00025A9F"/>
    <w:rsid w:val="00025D05"/>
    <w:rsid w:val="000271E8"/>
    <w:rsid w:val="0002765C"/>
    <w:rsid w:val="0003065F"/>
    <w:rsid w:val="000309CE"/>
    <w:rsid w:val="00030A4C"/>
    <w:rsid w:val="00030E7B"/>
    <w:rsid w:val="00031645"/>
    <w:rsid w:val="00031C49"/>
    <w:rsid w:val="0003206D"/>
    <w:rsid w:val="00032516"/>
    <w:rsid w:val="00032A9D"/>
    <w:rsid w:val="00032B83"/>
    <w:rsid w:val="00032DEF"/>
    <w:rsid w:val="00033F1F"/>
    <w:rsid w:val="00035237"/>
    <w:rsid w:val="00035EE2"/>
    <w:rsid w:val="00035FCE"/>
    <w:rsid w:val="00036DD5"/>
    <w:rsid w:val="00040297"/>
    <w:rsid w:val="00040E39"/>
    <w:rsid w:val="00041CC3"/>
    <w:rsid w:val="00041E61"/>
    <w:rsid w:val="000424D5"/>
    <w:rsid w:val="000424F2"/>
    <w:rsid w:val="00043590"/>
    <w:rsid w:val="000436BD"/>
    <w:rsid w:val="00045E9C"/>
    <w:rsid w:val="0004664F"/>
    <w:rsid w:val="00046DF5"/>
    <w:rsid w:val="00047084"/>
    <w:rsid w:val="000470AC"/>
    <w:rsid w:val="000500D3"/>
    <w:rsid w:val="000501E1"/>
    <w:rsid w:val="00050E07"/>
    <w:rsid w:val="0005135D"/>
    <w:rsid w:val="000519C3"/>
    <w:rsid w:val="000524C3"/>
    <w:rsid w:val="00052866"/>
    <w:rsid w:val="00052A93"/>
    <w:rsid w:val="000533EB"/>
    <w:rsid w:val="00053AE5"/>
    <w:rsid w:val="00053C3D"/>
    <w:rsid w:val="000543F4"/>
    <w:rsid w:val="00054736"/>
    <w:rsid w:val="0005477F"/>
    <w:rsid w:val="0005486F"/>
    <w:rsid w:val="00054E6D"/>
    <w:rsid w:val="00055691"/>
    <w:rsid w:val="00055882"/>
    <w:rsid w:val="00056FDB"/>
    <w:rsid w:val="0005709B"/>
    <w:rsid w:val="0005788F"/>
    <w:rsid w:val="00057CAE"/>
    <w:rsid w:val="00057D93"/>
    <w:rsid w:val="00060E2D"/>
    <w:rsid w:val="00060EDC"/>
    <w:rsid w:val="0006131E"/>
    <w:rsid w:val="000626C5"/>
    <w:rsid w:val="00062A38"/>
    <w:rsid w:val="0006324E"/>
    <w:rsid w:val="000640B7"/>
    <w:rsid w:val="00064B2F"/>
    <w:rsid w:val="00065182"/>
    <w:rsid w:val="00065709"/>
    <w:rsid w:val="00067098"/>
    <w:rsid w:val="000673F4"/>
    <w:rsid w:val="000702D3"/>
    <w:rsid w:val="00070366"/>
    <w:rsid w:val="00070444"/>
    <w:rsid w:val="00070BAB"/>
    <w:rsid w:val="0007106F"/>
    <w:rsid w:val="00071B51"/>
    <w:rsid w:val="00071DB4"/>
    <w:rsid w:val="00071ECB"/>
    <w:rsid w:val="00072BE9"/>
    <w:rsid w:val="00072F40"/>
    <w:rsid w:val="0007305A"/>
    <w:rsid w:val="0007391F"/>
    <w:rsid w:val="00074B96"/>
    <w:rsid w:val="0007535E"/>
    <w:rsid w:val="00075FA2"/>
    <w:rsid w:val="000762F4"/>
    <w:rsid w:val="000768FE"/>
    <w:rsid w:val="00076B00"/>
    <w:rsid w:val="00076F5D"/>
    <w:rsid w:val="00077126"/>
    <w:rsid w:val="000773FA"/>
    <w:rsid w:val="00077EE6"/>
    <w:rsid w:val="00080B94"/>
    <w:rsid w:val="00080DEC"/>
    <w:rsid w:val="00082183"/>
    <w:rsid w:val="000827AA"/>
    <w:rsid w:val="0008388A"/>
    <w:rsid w:val="00083EE9"/>
    <w:rsid w:val="00084BE8"/>
    <w:rsid w:val="00084D48"/>
    <w:rsid w:val="0008646E"/>
    <w:rsid w:val="0008770A"/>
    <w:rsid w:val="00087D45"/>
    <w:rsid w:val="00090321"/>
    <w:rsid w:val="000914C1"/>
    <w:rsid w:val="00091FC2"/>
    <w:rsid w:val="00091FDC"/>
    <w:rsid w:val="000924CC"/>
    <w:rsid w:val="00093BE4"/>
    <w:rsid w:val="00093DA1"/>
    <w:rsid w:val="000944B8"/>
    <w:rsid w:val="000945A3"/>
    <w:rsid w:val="00094872"/>
    <w:rsid w:val="00095529"/>
    <w:rsid w:val="00095F2D"/>
    <w:rsid w:val="000971FE"/>
    <w:rsid w:val="000A0115"/>
    <w:rsid w:val="000A052A"/>
    <w:rsid w:val="000A0DDA"/>
    <w:rsid w:val="000A0EA3"/>
    <w:rsid w:val="000A1362"/>
    <w:rsid w:val="000A1BEC"/>
    <w:rsid w:val="000A1CF0"/>
    <w:rsid w:val="000A1FC8"/>
    <w:rsid w:val="000A2E0A"/>
    <w:rsid w:val="000A2F0F"/>
    <w:rsid w:val="000A33ED"/>
    <w:rsid w:val="000A3C33"/>
    <w:rsid w:val="000A471F"/>
    <w:rsid w:val="000A4B6D"/>
    <w:rsid w:val="000A4C75"/>
    <w:rsid w:val="000A5151"/>
    <w:rsid w:val="000A5A13"/>
    <w:rsid w:val="000A5BF7"/>
    <w:rsid w:val="000A5DED"/>
    <w:rsid w:val="000A60AA"/>
    <w:rsid w:val="000A61F0"/>
    <w:rsid w:val="000A63F0"/>
    <w:rsid w:val="000A6F68"/>
    <w:rsid w:val="000A70B0"/>
    <w:rsid w:val="000A7762"/>
    <w:rsid w:val="000A77F9"/>
    <w:rsid w:val="000B173F"/>
    <w:rsid w:val="000B198C"/>
    <w:rsid w:val="000B1C40"/>
    <w:rsid w:val="000B2130"/>
    <w:rsid w:val="000B2197"/>
    <w:rsid w:val="000B232E"/>
    <w:rsid w:val="000B26F1"/>
    <w:rsid w:val="000B2D22"/>
    <w:rsid w:val="000B2D86"/>
    <w:rsid w:val="000B30FC"/>
    <w:rsid w:val="000B4489"/>
    <w:rsid w:val="000B4860"/>
    <w:rsid w:val="000B4D22"/>
    <w:rsid w:val="000B51ED"/>
    <w:rsid w:val="000B58AF"/>
    <w:rsid w:val="000B5F2B"/>
    <w:rsid w:val="000B5FA3"/>
    <w:rsid w:val="000B6399"/>
    <w:rsid w:val="000B63E2"/>
    <w:rsid w:val="000B63EC"/>
    <w:rsid w:val="000B6BBC"/>
    <w:rsid w:val="000B7033"/>
    <w:rsid w:val="000B761D"/>
    <w:rsid w:val="000B76B0"/>
    <w:rsid w:val="000B7811"/>
    <w:rsid w:val="000B7CB1"/>
    <w:rsid w:val="000C04F8"/>
    <w:rsid w:val="000C052D"/>
    <w:rsid w:val="000C0549"/>
    <w:rsid w:val="000C0ACB"/>
    <w:rsid w:val="000C2EB0"/>
    <w:rsid w:val="000C3F25"/>
    <w:rsid w:val="000C4FE7"/>
    <w:rsid w:val="000C52ED"/>
    <w:rsid w:val="000C57F6"/>
    <w:rsid w:val="000C5B4F"/>
    <w:rsid w:val="000C5CEF"/>
    <w:rsid w:val="000C6BAC"/>
    <w:rsid w:val="000C7B43"/>
    <w:rsid w:val="000C7F42"/>
    <w:rsid w:val="000D0653"/>
    <w:rsid w:val="000D0A3C"/>
    <w:rsid w:val="000D0DA4"/>
    <w:rsid w:val="000D1492"/>
    <w:rsid w:val="000D188F"/>
    <w:rsid w:val="000D1B80"/>
    <w:rsid w:val="000D1CC3"/>
    <w:rsid w:val="000D1DB3"/>
    <w:rsid w:val="000D33B0"/>
    <w:rsid w:val="000D3D70"/>
    <w:rsid w:val="000D3EB1"/>
    <w:rsid w:val="000D3EEA"/>
    <w:rsid w:val="000D4B64"/>
    <w:rsid w:val="000D52B2"/>
    <w:rsid w:val="000D542E"/>
    <w:rsid w:val="000D5D25"/>
    <w:rsid w:val="000D6C5B"/>
    <w:rsid w:val="000D6F94"/>
    <w:rsid w:val="000D7B90"/>
    <w:rsid w:val="000D7FE6"/>
    <w:rsid w:val="000E0C35"/>
    <w:rsid w:val="000E0D1B"/>
    <w:rsid w:val="000E1ADB"/>
    <w:rsid w:val="000E1C8D"/>
    <w:rsid w:val="000E242F"/>
    <w:rsid w:val="000E2E41"/>
    <w:rsid w:val="000E4432"/>
    <w:rsid w:val="000E4E5C"/>
    <w:rsid w:val="000E5BB3"/>
    <w:rsid w:val="000E6C9A"/>
    <w:rsid w:val="000E7215"/>
    <w:rsid w:val="000E72AC"/>
    <w:rsid w:val="000E7FAF"/>
    <w:rsid w:val="000F0578"/>
    <w:rsid w:val="000F08AB"/>
    <w:rsid w:val="000F0CD3"/>
    <w:rsid w:val="000F0D91"/>
    <w:rsid w:val="000F19AA"/>
    <w:rsid w:val="000F1F73"/>
    <w:rsid w:val="000F2BBA"/>
    <w:rsid w:val="000F31F3"/>
    <w:rsid w:val="000F3A03"/>
    <w:rsid w:val="000F3FAC"/>
    <w:rsid w:val="000F4085"/>
    <w:rsid w:val="000F4449"/>
    <w:rsid w:val="000F47E2"/>
    <w:rsid w:val="000F4AE3"/>
    <w:rsid w:val="000F5193"/>
    <w:rsid w:val="000F5253"/>
    <w:rsid w:val="000F62B2"/>
    <w:rsid w:val="000F6BED"/>
    <w:rsid w:val="000F6D91"/>
    <w:rsid w:val="000F747C"/>
    <w:rsid w:val="000F76C0"/>
    <w:rsid w:val="000F7A8B"/>
    <w:rsid w:val="001004D3"/>
    <w:rsid w:val="001012CC"/>
    <w:rsid w:val="00101479"/>
    <w:rsid w:val="00102859"/>
    <w:rsid w:val="00102F2E"/>
    <w:rsid w:val="0010364E"/>
    <w:rsid w:val="001041BE"/>
    <w:rsid w:val="00104492"/>
    <w:rsid w:val="0010452D"/>
    <w:rsid w:val="00105C39"/>
    <w:rsid w:val="00106055"/>
    <w:rsid w:val="00106092"/>
    <w:rsid w:val="00106898"/>
    <w:rsid w:val="0010692E"/>
    <w:rsid w:val="001074F2"/>
    <w:rsid w:val="00107A8D"/>
    <w:rsid w:val="001100BC"/>
    <w:rsid w:val="0011089B"/>
    <w:rsid w:val="001126A0"/>
    <w:rsid w:val="00112A55"/>
    <w:rsid w:val="001132FE"/>
    <w:rsid w:val="00113593"/>
    <w:rsid w:val="001137EC"/>
    <w:rsid w:val="00113A09"/>
    <w:rsid w:val="00113CB3"/>
    <w:rsid w:val="00114F87"/>
    <w:rsid w:val="001150E6"/>
    <w:rsid w:val="0011533A"/>
    <w:rsid w:val="0011534E"/>
    <w:rsid w:val="0011540D"/>
    <w:rsid w:val="00117479"/>
    <w:rsid w:val="00117643"/>
    <w:rsid w:val="00117778"/>
    <w:rsid w:val="00117E5E"/>
    <w:rsid w:val="001200E9"/>
    <w:rsid w:val="0012111F"/>
    <w:rsid w:val="00121B8A"/>
    <w:rsid w:val="001221B8"/>
    <w:rsid w:val="0012260B"/>
    <w:rsid w:val="001226F3"/>
    <w:rsid w:val="00122F82"/>
    <w:rsid w:val="0012367A"/>
    <w:rsid w:val="0012425C"/>
    <w:rsid w:val="00124522"/>
    <w:rsid w:val="00124CFA"/>
    <w:rsid w:val="00124FB9"/>
    <w:rsid w:val="001252E2"/>
    <w:rsid w:val="001255B8"/>
    <w:rsid w:val="00125959"/>
    <w:rsid w:val="00126436"/>
    <w:rsid w:val="001270C9"/>
    <w:rsid w:val="001272F8"/>
    <w:rsid w:val="0012752B"/>
    <w:rsid w:val="001277D8"/>
    <w:rsid w:val="00130050"/>
    <w:rsid w:val="00130369"/>
    <w:rsid w:val="00130378"/>
    <w:rsid w:val="00130773"/>
    <w:rsid w:val="00130A14"/>
    <w:rsid w:val="00131678"/>
    <w:rsid w:val="0013176E"/>
    <w:rsid w:val="00131BA2"/>
    <w:rsid w:val="00133594"/>
    <w:rsid w:val="00134B36"/>
    <w:rsid w:val="00134ED6"/>
    <w:rsid w:val="00135C60"/>
    <w:rsid w:val="00135CD2"/>
    <w:rsid w:val="0013611F"/>
    <w:rsid w:val="00136E41"/>
    <w:rsid w:val="00140F35"/>
    <w:rsid w:val="001414E1"/>
    <w:rsid w:val="0014160C"/>
    <w:rsid w:val="00141DD0"/>
    <w:rsid w:val="00142120"/>
    <w:rsid w:val="00142798"/>
    <w:rsid w:val="00142C44"/>
    <w:rsid w:val="00142F44"/>
    <w:rsid w:val="001437A5"/>
    <w:rsid w:val="001455DB"/>
    <w:rsid w:val="001459C0"/>
    <w:rsid w:val="00145FC9"/>
    <w:rsid w:val="00146027"/>
    <w:rsid w:val="001463AA"/>
    <w:rsid w:val="00146702"/>
    <w:rsid w:val="00146EB4"/>
    <w:rsid w:val="0014797B"/>
    <w:rsid w:val="00147CAE"/>
    <w:rsid w:val="001502D0"/>
    <w:rsid w:val="001505CC"/>
    <w:rsid w:val="00151299"/>
    <w:rsid w:val="0015272F"/>
    <w:rsid w:val="00152D52"/>
    <w:rsid w:val="001534E7"/>
    <w:rsid w:val="00153980"/>
    <w:rsid w:val="00154016"/>
    <w:rsid w:val="00154494"/>
    <w:rsid w:val="00154632"/>
    <w:rsid w:val="001547C7"/>
    <w:rsid w:val="00154BA0"/>
    <w:rsid w:val="0015677C"/>
    <w:rsid w:val="001569AB"/>
    <w:rsid w:val="0016078D"/>
    <w:rsid w:val="00160DB0"/>
    <w:rsid w:val="00161E9E"/>
    <w:rsid w:val="00162395"/>
    <w:rsid w:val="0016255F"/>
    <w:rsid w:val="00162801"/>
    <w:rsid w:val="0016309A"/>
    <w:rsid w:val="0016360F"/>
    <w:rsid w:val="00164082"/>
    <w:rsid w:val="00164473"/>
    <w:rsid w:val="0016560F"/>
    <w:rsid w:val="00165974"/>
    <w:rsid w:val="00165995"/>
    <w:rsid w:val="00165C63"/>
    <w:rsid w:val="001667FD"/>
    <w:rsid w:val="00166EE2"/>
    <w:rsid w:val="0016774A"/>
    <w:rsid w:val="00167BDF"/>
    <w:rsid w:val="00167ED8"/>
    <w:rsid w:val="00170C96"/>
    <w:rsid w:val="001712A2"/>
    <w:rsid w:val="001718AB"/>
    <w:rsid w:val="00171908"/>
    <w:rsid w:val="00171C0B"/>
    <w:rsid w:val="00171CBD"/>
    <w:rsid w:val="00171E44"/>
    <w:rsid w:val="00171ECE"/>
    <w:rsid w:val="0017204D"/>
    <w:rsid w:val="00172090"/>
    <w:rsid w:val="001724E9"/>
    <w:rsid w:val="00173A2C"/>
    <w:rsid w:val="00173EB2"/>
    <w:rsid w:val="00174990"/>
    <w:rsid w:val="00174FB6"/>
    <w:rsid w:val="00175847"/>
    <w:rsid w:val="001758F0"/>
    <w:rsid w:val="00175990"/>
    <w:rsid w:val="001766BB"/>
    <w:rsid w:val="001768F9"/>
    <w:rsid w:val="00176E15"/>
    <w:rsid w:val="00176F31"/>
    <w:rsid w:val="00177BB7"/>
    <w:rsid w:val="00181361"/>
    <w:rsid w:val="001818CB"/>
    <w:rsid w:val="00181ED7"/>
    <w:rsid w:val="00182CAD"/>
    <w:rsid w:val="00182D0D"/>
    <w:rsid w:val="00183020"/>
    <w:rsid w:val="001834E3"/>
    <w:rsid w:val="0018366D"/>
    <w:rsid w:val="001836BC"/>
    <w:rsid w:val="00183800"/>
    <w:rsid w:val="00183921"/>
    <w:rsid w:val="001840A5"/>
    <w:rsid w:val="00185693"/>
    <w:rsid w:val="001863A1"/>
    <w:rsid w:val="0018753B"/>
    <w:rsid w:val="00190333"/>
    <w:rsid w:val="00190E77"/>
    <w:rsid w:val="00191CC2"/>
    <w:rsid w:val="00192504"/>
    <w:rsid w:val="00192C82"/>
    <w:rsid w:val="00194343"/>
    <w:rsid w:val="001945B8"/>
    <w:rsid w:val="00194639"/>
    <w:rsid w:val="001946E9"/>
    <w:rsid w:val="00194712"/>
    <w:rsid w:val="00194981"/>
    <w:rsid w:val="00195012"/>
    <w:rsid w:val="0019577F"/>
    <w:rsid w:val="00195BE7"/>
    <w:rsid w:val="00195FD5"/>
    <w:rsid w:val="00196B6A"/>
    <w:rsid w:val="0019705D"/>
    <w:rsid w:val="0019795A"/>
    <w:rsid w:val="00197F6E"/>
    <w:rsid w:val="001A04FD"/>
    <w:rsid w:val="001A0ED3"/>
    <w:rsid w:val="001A0FA9"/>
    <w:rsid w:val="001A11F0"/>
    <w:rsid w:val="001A2C8D"/>
    <w:rsid w:val="001A2F42"/>
    <w:rsid w:val="001A340D"/>
    <w:rsid w:val="001A3C97"/>
    <w:rsid w:val="001A3E78"/>
    <w:rsid w:val="001A4ACD"/>
    <w:rsid w:val="001A539D"/>
    <w:rsid w:val="001A5C42"/>
    <w:rsid w:val="001A5E41"/>
    <w:rsid w:val="001A683B"/>
    <w:rsid w:val="001A7342"/>
    <w:rsid w:val="001A75F3"/>
    <w:rsid w:val="001A798D"/>
    <w:rsid w:val="001A7DE8"/>
    <w:rsid w:val="001A7FFE"/>
    <w:rsid w:val="001B008F"/>
    <w:rsid w:val="001B0683"/>
    <w:rsid w:val="001B08C1"/>
    <w:rsid w:val="001B0B37"/>
    <w:rsid w:val="001B18C3"/>
    <w:rsid w:val="001B24ED"/>
    <w:rsid w:val="001B28F5"/>
    <w:rsid w:val="001B320A"/>
    <w:rsid w:val="001B3347"/>
    <w:rsid w:val="001B34C5"/>
    <w:rsid w:val="001B3751"/>
    <w:rsid w:val="001B446D"/>
    <w:rsid w:val="001B48E8"/>
    <w:rsid w:val="001B4E3E"/>
    <w:rsid w:val="001B557E"/>
    <w:rsid w:val="001B57F6"/>
    <w:rsid w:val="001B5A6E"/>
    <w:rsid w:val="001B6063"/>
    <w:rsid w:val="001B61A6"/>
    <w:rsid w:val="001B6AAB"/>
    <w:rsid w:val="001B7227"/>
    <w:rsid w:val="001B7325"/>
    <w:rsid w:val="001C0294"/>
    <w:rsid w:val="001C1BE0"/>
    <w:rsid w:val="001C1C74"/>
    <w:rsid w:val="001C271C"/>
    <w:rsid w:val="001C2ED4"/>
    <w:rsid w:val="001C3D54"/>
    <w:rsid w:val="001C4564"/>
    <w:rsid w:val="001C4A7C"/>
    <w:rsid w:val="001C5001"/>
    <w:rsid w:val="001C51F4"/>
    <w:rsid w:val="001C5B26"/>
    <w:rsid w:val="001D0DB4"/>
    <w:rsid w:val="001D1398"/>
    <w:rsid w:val="001D17D4"/>
    <w:rsid w:val="001D204E"/>
    <w:rsid w:val="001D2B41"/>
    <w:rsid w:val="001D37A2"/>
    <w:rsid w:val="001D3B26"/>
    <w:rsid w:val="001D4359"/>
    <w:rsid w:val="001D5059"/>
    <w:rsid w:val="001D5161"/>
    <w:rsid w:val="001D5226"/>
    <w:rsid w:val="001D5F61"/>
    <w:rsid w:val="001D622E"/>
    <w:rsid w:val="001D62E1"/>
    <w:rsid w:val="001D6D94"/>
    <w:rsid w:val="001D75A4"/>
    <w:rsid w:val="001E034D"/>
    <w:rsid w:val="001E088D"/>
    <w:rsid w:val="001E0979"/>
    <w:rsid w:val="001E0B62"/>
    <w:rsid w:val="001E2037"/>
    <w:rsid w:val="001E2466"/>
    <w:rsid w:val="001E38CE"/>
    <w:rsid w:val="001E398B"/>
    <w:rsid w:val="001E4219"/>
    <w:rsid w:val="001E4589"/>
    <w:rsid w:val="001E485E"/>
    <w:rsid w:val="001E50BD"/>
    <w:rsid w:val="001E5236"/>
    <w:rsid w:val="001E5DA3"/>
    <w:rsid w:val="001E62B8"/>
    <w:rsid w:val="001E692C"/>
    <w:rsid w:val="001E6F80"/>
    <w:rsid w:val="001E78F0"/>
    <w:rsid w:val="001E7D16"/>
    <w:rsid w:val="001E7E0B"/>
    <w:rsid w:val="001E7EA8"/>
    <w:rsid w:val="001F0378"/>
    <w:rsid w:val="001F0D78"/>
    <w:rsid w:val="001F19CC"/>
    <w:rsid w:val="001F2535"/>
    <w:rsid w:val="001F36D3"/>
    <w:rsid w:val="001F4A0F"/>
    <w:rsid w:val="001F527C"/>
    <w:rsid w:val="001F714F"/>
    <w:rsid w:val="001F7606"/>
    <w:rsid w:val="00201523"/>
    <w:rsid w:val="00201A31"/>
    <w:rsid w:val="002031F5"/>
    <w:rsid w:val="002032AB"/>
    <w:rsid w:val="002041E0"/>
    <w:rsid w:val="00204504"/>
    <w:rsid w:val="00204F8C"/>
    <w:rsid w:val="00204FBA"/>
    <w:rsid w:val="002054E1"/>
    <w:rsid w:val="00205DF7"/>
    <w:rsid w:val="002061D1"/>
    <w:rsid w:val="002062DE"/>
    <w:rsid w:val="00206F21"/>
    <w:rsid w:val="0020750E"/>
    <w:rsid w:val="00207617"/>
    <w:rsid w:val="00207F94"/>
    <w:rsid w:val="00210406"/>
    <w:rsid w:val="00210622"/>
    <w:rsid w:val="002106C4"/>
    <w:rsid w:val="00210D45"/>
    <w:rsid w:val="002119D4"/>
    <w:rsid w:val="00211AAC"/>
    <w:rsid w:val="00211D4B"/>
    <w:rsid w:val="00211D8B"/>
    <w:rsid w:val="00212437"/>
    <w:rsid w:val="002127B6"/>
    <w:rsid w:val="00212DD5"/>
    <w:rsid w:val="002130A1"/>
    <w:rsid w:val="0021384D"/>
    <w:rsid w:val="00214423"/>
    <w:rsid w:val="00214509"/>
    <w:rsid w:val="00214513"/>
    <w:rsid w:val="002145B0"/>
    <w:rsid w:val="002147C0"/>
    <w:rsid w:val="00215FFA"/>
    <w:rsid w:val="002164C6"/>
    <w:rsid w:val="00216744"/>
    <w:rsid w:val="00216C2E"/>
    <w:rsid w:val="00217450"/>
    <w:rsid w:val="00217C14"/>
    <w:rsid w:val="0022019F"/>
    <w:rsid w:val="002204EF"/>
    <w:rsid w:val="00220DF9"/>
    <w:rsid w:val="00221BCA"/>
    <w:rsid w:val="00221DDC"/>
    <w:rsid w:val="002223B4"/>
    <w:rsid w:val="00222472"/>
    <w:rsid w:val="00223075"/>
    <w:rsid w:val="0022345D"/>
    <w:rsid w:val="002242C8"/>
    <w:rsid w:val="00224355"/>
    <w:rsid w:val="00224C71"/>
    <w:rsid w:val="00224E19"/>
    <w:rsid w:val="00226003"/>
    <w:rsid w:val="0022675C"/>
    <w:rsid w:val="00226A1F"/>
    <w:rsid w:val="00226DDC"/>
    <w:rsid w:val="002278A6"/>
    <w:rsid w:val="002301CD"/>
    <w:rsid w:val="00230313"/>
    <w:rsid w:val="002315B4"/>
    <w:rsid w:val="0023169D"/>
    <w:rsid w:val="0023196B"/>
    <w:rsid w:val="002321D5"/>
    <w:rsid w:val="00232254"/>
    <w:rsid w:val="00232D26"/>
    <w:rsid w:val="002333CE"/>
    <w:rsid w:val="00233E93"/>
    <w:rsid w:val="002342EA"/>
    <w:rsid w:val="002345E6"/>
    <w:rsid w:val="00234714"/>
    <w:rsid w:val="00234C29"/>
    <w:rsid w:val="002351C4"/>
    <w:rsid w:val="0023539A"/>
    <w:rsid w:val="00235447"/>
    <w:rsid w:val="002357D3"/>
    <w:rsid w:val="00236A1F"/>
    <w:rsid w:val="00236B45"/>
    <w:rsid w:val="00236E00"/>
    <w:rsid w:val="00237085"/>
    <w:rsid w:val="002372F5"/>
    <w:rsid w:val="00237613"/>
    <w:rsid w:val="00240169"/>
    <w:rsid w:val="002402AF"/>
    <w:rsid w:val="00240AD4"/>
    <w:rsid w:val="00241E6D"/>
    <w:rsid w:val="00243DD0"/>
    <w:rsid w:val="002440E9"/>
    <w:rsid w:val="002444F7"/>
    <w:rsid w:val="00244A2E"/>
    <w:rsid w:val="00244E39"/>
    <w:rsid w:val="00244FF6"/>
    <w:rsid w:val="002450B0"/>
    <w:rsid w:val="00245542"/>
    <w:rsid w:val="00245623"/>
    <w:rsid w:val="0024599A"/>
    <w:rsid w:val="00246C75"/>
    <w:rsid w:val="00246E5F"/>
    <w:rsid w:val="00247666"/>
    <w:rsid w:val="00247EF6"/>
    <w:rsid w:val="00250635"/>
    <w:rsid w:val="00250D7C"/>
    <w:rsid w:val="00251906"/>
    <w:rsid w:val="00251F6A"/>
    <w:rsid w:val="0025260B"/>
    <w:rsid w:val="002526D4"/>
    <w:rsid w:val="00253003"/>
    <w:rsid w:val="00253052"/>
    <w:rsid w:val="00253BFD"/>
    <w:rsid w:val="00253FD9"/>
    <w:rsid w:val="002540E7"/>
    <w:rsid w:val="002541EF"/>
    <w:rsid w:val="00254887"/>
    <w:rsid w:val="00254D56"/>
    <w:rsid w:val="002559A3"/>
    <w:rsid w:val="002561EC"/>
    <w:rsid w:val="00256321"/>
    <w:rsid w:val="002569E0"/>
    <w:rsid w:val="00260BE2"/>
    <w:rsid w:val="00260D2D"/>
    <w:rsid w:val="00261308"/>
    <w:rsid w:val="0026145C"/>
    <w:rsid w:val="00261BE9"/>
    <w:rsid w:val="00262A74"/>
    <w:rsid w:val="00262B87"/>
    <w:rsid w:val="00262BF0"/>
    <w:rsid w:val="00263688"/>
    <w:rsid w:val="002639DA"/>
    <w:rsid w:val="00263AB2"/>
    <w:rsid w:val="002641A1"/>
    <w:rsid w:val="00265BF7"/>
    <w:rsid w:val="0026602F"/>
    <w:rsid w:val="00266D28"/>
    <w:rsid w:val="00267ADF"/>
    <w:rsid w:val="00267E0F"/>
    <w:rsid w:val="002704D1"/>
    <w:rsid w:val="00271107"/>
    <w:rsid w:val="00271471"/>
    <w:rsid w:val="00271893"/>
    <w:rsid w:val="00271AF7"/>
    <w:rsid w:val="00271D94"/>
    <w:rsid w:val="002724E5"/>
    <w:rsid w:val="002735B9"/>
    <w:rsid w:val="00273A56"/>
    <w:rsid w:val="00273FF1"/>
    <w:rsid w:val="00274625"/>
    <w:rsid w:val="0027475C"/>
    <w:rsid w:val="0027549C"/>
    <w:rsid w:val="00276BFA"/>
    <w:rsid w:val="0027716D"/>
    <w:rsid w:val="0027730D"/>
    <w:rsid w:val="0027764E"/>
    <w:rsid w:val="00277791"/>
    <w:rsid w:val="0027780F"/>
    <w:rsid w:val="00277C43"/>
    <w:rsid w:val="00277CA3"/>
    <w:rsid w:val="002802E4"/>
    <w:rsid w:val="0028084A"/>
    <w:rsid w:val="00280ED2"/>
    <w:rsid w:val="00281628"/>
    <w:rsid w:val="00281A8D"/>
    <w:rsid w:val="00281E29"/>
    <w:rsid w:val="00282806"/>
    <w:rsid w:val="0028348B"/>
    <w:rsid w:val="00283517"/>
    <w:rsid w:val="00283C04"/>
    <w:rsid w:val="00283C7B"/>
    <w:rsid w:val="00284AB8"/>
    <w:rsid w:val="00284D1E"/>
    <w:rsid w:val="002857D9"/>
    <w:rsid w:val="00285AC6"/>
    <w:rsid w:val="00285D2F"/>
    <w:rsid w:val="00286529"/>
    <w:rsid w:val="00286876"/>
    <w:rsid w:val="00286E2C"/>
    <w:rsid w:val="002871AC"/>
    <w:rsid w:val="0029037C"/>
    <w:rsid w:val="002905EB"/>
    <w:rsid w:val="00290677"/>
    <w:rsid w:val="00291CDF"/>
    <w:rsid w:val="0029201A"/>
    <w:rsid w:val="00292C35"/>
    <w:rsid w:val="00293523"/>
    <w:rsid w:val="00293741"/>
    <w:rsid w:val="00294354"/>
    <w:rsid w:val="002954B6"/>
    <w:rsid w:val="00296357"/>
    <w:rsid w:val="0029700A"/>
    <w:rsid w:val="0029720B"/>
    <w:rsid w:val="002974F5"/>
    <w:rsid w:val="00297BFB"/>
    <w:rsid w:val="002A032A"/>
    <w:rsid w:val="002A076D"/>
    <w:rsid w:val="002A0C8A"/>
    <w:rsid w:val="002A0EAA"/>
    <w:rsid w:val="002A126F"/>
    <w:rsid w:val="002A1A5D"/>
    <w:rsid w:val="002A28B3"/>
    <w:rsid w:val="002A2C92"/>
    <w:rsid w:val="002A2F50"/>
    <w:rsid w:val="002A2F8E"/>
    <w:rsid w:val="002A4050"/>
    <w:rsid w:val="002A4B14"/>
    <w:rsid w:val="002A5335"/>
    <w:rsid w:val="002A5C58"/>
    <w:rsid w:val="002A6A28"/>
    <w:rsid w:val="002A7358"/>
    <w:rsid w:val="002A7802"/>
    <w:rsid w:val="002A7938"/>
    <w:rsid w:val="002A7963"/>
    <w:rsid w:val="002B0099"/>
    <w:rsid w:val="002B17DD"/>
    <w:rsid w:val="002B1F1D"/>
    <w:rsid w:val="002B20B5"/>
    <w:rsid w:val="002B2349"/>
    <w:rsid w:val="002B23A6"/>
    <w:rsid w:val="002B2B4C"/>
    <w:rsid w:val="002B2C08"/>
    <w:rsid w:val="002B2C2C"/>
    <w:rsid w:val="002B31B5"/>
    <w:rsid w:val="002B3394"/>
    <w:rsid w:val="002B3851"/>
    <w:rsid w:val="002B4454"/>
    <w:rsid w:val="002B5BE3"/>
    <w:rsid w:val="002B5F2C"/>
    <w:rsid w:val="002B5F5D"/>
    <w:rsid w:val="002B69B0"/>
    <w:rsid w:val="002B6BCC"/>
    <w:rsid w:val="002B6C10"/>
    <w:rsid w:val="002B6FBE"/>
    <w:rsid w:val="002B73FB"/>
    <w:rsid w:val="002B7A7B"/>
    <w:rsid w:val="002B7F5F"/>
    <w:rsid w:val="002C0000"/>
    <w:rsid w:val="002C01E6"/>
    <w:rsid w:val="002C063C"/>
    <w:rsid w:val="002C0A7F"/>
    <w:rsid w:val="002C0D44"/>
    <w:rsid w:val="002C1AE6"/>
    <w:rsid w:val="002C247E"/>
    <w:rsid w:val="002C29AB"/>
    <w:rsid w:val="002C2A92"/>
    <w:rsid w:val="002C34EE"/>
    <w:rsid w:val="002C3A2D"/>
    <w:rsid w:val="002C3C87"/>
    <w:rsid w:val="002C3DA0"/>
    <w:rsid w:val="002C4063"/>
    <w:rsid w:val="002C433A"/>
    <w:rsid w:val="002C43DF"/>
    <w:rsid w:val="002C45C9"/>
    <w:rsid w:val="002C4DBE"/>
    <w:rsid w:val="002C516D"/>
    <w:rsid w:val="002C5E62"/>
    <w:rsid w:val="002C6972"/>
    <w:rsid w:val="002C737F"/>
    <w:rsid w:val="002C78F4"/>
    <w:rsid w:val="002D0586"/>
    <w:rsid w:val="002D16C1"/>
    <w:rsid w:val="002D219F"/>
    <w:rsid w:val="002D25C7"/>
    <w:rsid w:val="002D2899"/>
    <w:rsid w:val="002D2F30"/>
    <w:rsid w:val="002D35F6"/>
    <w:rsid w:val="002D3B91"/>
    <w:rsid w:val="002D3EBA"/>
    <w:rsid w:val="002D47C2"/>
    <w:rsid w:val="002D5703"/>
    <w:rsid w:val="002D658C"/>
    <w:rsid w:val="002D6FEA"/>
    <w:rsid w:val="002D72DE"/>
    <w:rsid w:val="002D73C8"/>
    <w:rsid w:val="002D77CC"/>
    <w:rsid w:val="002D7EB3"/>
    <w:rsid w:val="002D7FCB"/>
    <w:rsid w:val="002E0377"/>
    <w:rsid w:val="002E0CC4"/>
    <w:rsid w:val="002E1590"/>
    <w:rsid w:val="002E17FD"/>
    <w:rsid w:val="002E2FA9"/>
    <w:rsid w:val="002E317B"/>
    <w:rsid w:val="002E3762"/>
    <w:rsid w:val="002E3772"/>
    <w:rsid w:val="002E37DC"/>
    <w:rsid w:val="002E4877"/>
    <w:rsid w:val="002E4CED"/>
    <w:rsid w:val="002E51F6"/>
    <w:rsid w:val="002E617E"/>
    <w:rsid w:val="002E652A"/>
    <w:rsid w:val="002E6816"/>
    <w:rsid w:val="002E7BA3"/>
    <w:rsid w:val="002E7CED"/>
    <w:rsid w:val="002F006D"/>
    <w:rsid w:val="002F090E"/>
    <w:rsid w:val="002F2587"/>
    <w:rsid w:val="002F26CB"/>
    <w:rsid w:val="002F31F6"/>
    <w:rsid w:val="002F374E"/>
    <w:rsid w:val="002F408D"/>
    <w:rsid w:val="002F495B"/>
    <w:rsid w:val="002F4A6D"/>
    <w:rsid w:val="002F4E81"/>
    <w:rsid w:val="002F4FE6"/>
    <w:rsid w:val="002F540B"/>
    <w:rsid w:val="002F6B14"/>
    <w:rsid w:val="002F7060"/>
    <w:rsid w:val="002F741F"/>
    <w:rsid w:val="002F7977"/>
    <w:rsid w:val="00300DC7"/>
    <w:rsid w:val="0030171D"/>
    <w:rsid w:val="00301EFC"/>
    <w:rsid w:val="0030263C"/>
    <w:rsid w:val="00302FFA"/>
    <w:rsid w:val="00303A70"/>
    <w:rsid w:val="00303F34"/>
    <w:rsid w:val="00303F83"/>
    <w:rsid w:val="00304DEC"/>
    <w:rsid w:val="0030539C"/>
    <w:rsid w:val="003065EA"/>
    <w:rsid w:val="003069D5"/>
    <w:rsid w:val="00306CDE"/>
    <w:rsid w:val="003103E7"/>
    <w:rsid w:val="00310F17"/>
    <w:rsid w:val="003116FE"/>
    <w:rsid w:val="00311FE7"/>
    <w:rsid w:val="003129E3"/>
    <w:rsid w:val="003139FB"/>
    <w:rsid w:val="00314EC9"/>
    <w:rsid w:val="003152C1"/>
    <w:rsid w:val="003159CC"/>
    <w:rsid w:val="0031626A"/>
    <w:rsid w:val="00316277"/>
    <w:rsid w:val="00317B79"/>
    <w:rsid w:val="00317BD8"/>
    <w:rsid w:val="00317CCD"/>
    <w:rsid w:val="003200CD"/>
    <w:rsid w:val="00320271"/>
    <w:rsid w:val="00320DEB"/>
    <w:rsid w:val="00320FA6"/>
    <w:rsid w:val="00321281"/>
    <w:rsid w:val="0032141E"/>
    <w:rsid w:val="00321575"/>
    <w:rsid w:val="00321693"/>
    <w:rsid w:val="00321CEA"/>
    <w:rsid w:val="00322098"/>
    <w:rsid w:val="0032254A"/>
    <w:rsid w:val="003232C9"/>
    <w:rsid w:val="0032513C"/>
    <w:rsid w:val="0032524A"/>
    <w:rsid w:val="0032559D"/>
    <w:rsid w:val="0032581D"/>
    <w:rsid w:val="0032631F"/>
    <w:rsid w:val="00326843"/>
    <w:rsid w:val="00326BF0"/>
    <w:rsid w:val="00326CC7"/>
    <w:rsid w:val="00327084"/>
    <w:rsid w:val="003274CF"/>
    <w:rsid w:val="00327522"/>
    <w:rsid w:val="00327D1E"/>
    <w:rsid w:val="00327E45"/>
    <w:rsid w:val="003301B0"/>
    <w:rsid w:val="003302A7"/>
    <w:rsid w:val="003305E9"/>
    <w:rsid w:val="003305F7"/>
    <w:rsid w:val="00330693"/>
    <w:rsid w:val="00330CCE"/>
    <w:rsid w:val="0033203F"/>
    <w:rsid w:val="00332386"/>
    <w:rsid w:val="003324C6"/>
    <w:rsid w:val="00333A6B"/>
    <w:rsid w:val="00333EBD"/>
    <w:rsid w:val="00333EE3"/>
    <w:rsid w:val="0033405F"/>
    <w:rsid w:val="003342A1"/>
    <w:rsid w:val="00334486"/>
    <w:rsid w:val="003344CE"/>
    <w:rsid w:val="00334A75"/>
    <w:rsid w:val="00335027"/>
    <w:rsid w:val="003350A1"/>
    <w:rsid w:val="00335BD1"/>
    <w:rsid w:val="00335DA2"/>
    <w:rsid w:val="00335EC9"/>
    <w:rsid w:val="00335FF3"/>
    <w:rsid w:val="0033611A"/>
    <w:rsid w:val="0033755B"/>
    <w:rsid w:val="003376C7"/>
    <w:rsid w:val="003378DD"/>
    <w:rsid w:val="00337BF5"/>
    <w:rsid w:val="00337C27"/>
    <w:rsid w:val="00337C61"/>
    <w:rsid w:val="00337DD6"/>
    <w:rsid w:val="00340297"/>
    <w:rsid w:val="0034038B"/>
    <w:rsid w:val="003408FD"/>
    <w:rsid w:val="00341E33"/>
    <w:rsid w:val="003421C3"/>
    <w:rsid w:val="00342B8D"/>
    <w:rsid w:val="00344072"/>
    <w:rsid w:val="00344383"/>
    <w:rsid w:val="003443CB"/>
    <w:rsid w:val="003444F6"/>
    <w:rsid w:val="00345686"/>
    <w:rsid w:val="00345F89"/>
    <w:rsid w:val="00346B19"/>
    <w:rsid w:val="00346E9C"/>
    <w:rsid w:val="003475D8"/>
    <w:rsid w:val="00350280"/>
    <w:rsid w:val="00350E93"/>
    <w:rsid w:val="00351070"/>
    <w:rsid w:val="003510C1"/>
    <w:rsid w:val="0035214B"/>
    <w:rsid w:val="003527AB"/>
    <w:rsid w:val="00352EA7"/>
    <w:rsid w:val="003530B7"/>
    <w:rsid w:val="00353595"/>
    <w:rsid w:val="003535A8"/>
    <w:rsid w:val="00353BDD"/>
    <w:rsid w:val="003540D7"/>
    <w:rsid w:val="00354203"/>
    <w:rsid w:val="003546F5"/>
    <w:rsid w:val="00354C6C"/>
    <w:rsid w:val="0035552B"/>
    <w:rsid w:val="00356D87"/>
    <w:rsid w:val="00360384"/>
    <w:rsid w:val="00360A2E"/>
    <w:rsid w:val="0036267F"/>
    <w:rsid w:val="003630B6"/>
    <w:rsid w:val="00363F18"/>
    <w:rsid w:val="003642E5"/>
    <w:rsid w:val="00364331"/>
    <w:rsid w:val="003646E1"/>
    <w:rsid w:val="00364CAF"/>
    <w:rsid w:val="00364F43"/>
    <w:rsid w:val="0036625E"/>
    <w:rsid w:val="00366523"/>
    <w:rsid w:val="00366B19"/>
    <w:rsid w:val="00366BFA"/>
    <w:rsid w:val="00366DBB"/>
    <w:rsid w:val="0036733C"/>
    <w:rsid w:val="00370400"/>
    <w:rsid w:val="003705A6"/>
    <w:rsid w:val="00370756"/>
    <w:rsid w:val="0037082E"/>
    <w:rsid w:val="00370A3D"/>
    <w:rsid w:val="00370BA0"/>
    <w:rsid w:val="00370FE1"/>
    <w:rsid w:val="003716C4"/>
    <w:rsid w:val="00371807"/>
    <w:rsid w:val="00372162"/>
    <w:rsid w:val="00372364"/>
    <w:rsid w:val="003726FF"/>
    <w:rsid w:val="00372C12"/>
    <w:rsid w:val="00373103"/>
    <w:rsid w:val="00374275"/>
    <w:rsid w:val="003748DE"/>
    <w:rsid w:val="003749BA"/>
    <w:rsid w:val="0037618A"/>
    <w:rsid w:val="00376232"/>
    <w:rsid w:val="003763F7"/>
    <w:rsid w:val="00376F9F"/>
    <w:rsid w:val="003776AF"/>
    <w:rsid w:val="00377778"/>
    <w:rsid w:val="00380221"/>
    <w:rsid w:val="003807BD"/>
    <w:rsid w:val="00380A66"/>
    <w:rsid w:val="00380E61"/>
    <w:rsid w:val="003819CF"/>
    <w:rsid w:val="00382620"/>
    <w:rsid w:val="00382B37"/>
    <w:rsid w:val="0038334F"/>
    <w:rsid w:val="00383F46"/>
    <w:rsid w:val="00384178"/>
    <w:rsid w:val="00384682"/>
    <w:rsid w:val="00384AD4"/>
    <w:rsid w:val="00384D9C"/>
    <w:rsid w:val="00385079"/>
    <w:rsid w:val="0038569C"/>
    <w:rsid w:val="003858C3"/>
    <w:rsid w:val="00385AEA"/>
    <w:rsid w:val="00385C51"/>
    <w:rsid w:val="00387637"/>
    <w:rsid w:val="00387669"/>
    <w:rsid w:val="00387B7E"/>
    <w:rsid w:val="00390B1E"/>
    <w:rsid w:val="00390BFB"/>
    <w:rsid w:val="00391126"/>
    <w:rsid w:val="00391572"/>
    <w:rsid w:val="00391BF7"/>
    <w:rsid w:val="003924E9"/>
    <w:rsid w:val="003930E7"/>
    <w:rsid w:val="00393408"/>
    <w:rsid w:val="00393522"/>
    <w:rsid w:val="003938CD"/>
    <w:rsid w:val="00393C6B"/>
    <w:rsid w:val="00393ED0"/>
    <w:rsid w:val="00394783"/>
    <w:rsid w:val="00395681"/>
    <w:rsid w:val="00395746"/>
    <w:rsid w:val="003962E9"/>
    <w:rsid w:val="003970A6"/>
    <w:rsid w:val="003972FC"/>
    <w:rsid w:val="003A0314"/>
    <w:rsid w:val="003A0814"/>
    <w:rsid w:val="003A08C7"/>
    <w:rsid w:val="003A09BD"/>
    <w:rsid w:val="003A0BEB"/>
    <w:rsid w:val="003A19C8"/>
    <w:rsid w:val="003A1CE6"/>
    <w:rsid w:val="003A2D3B"/>
    <w:rsid w:val="003A314B"/>
    <w:rsid w:val="003A3FE7"/>
    <w:rsid w:val="003A5F5B"/>
    <w:rsid w:val="003A5FF9"/>
    <w:rsid w:val="003A61A6"/>
    <w:rsid w:val="003A6355"/>
    <w:rsid w:val="003A6968"/>
    <w:rsid w:val="003A6A2B"/>
    <w:rsid w:val="003A6BB3"/>
    <w:rsid w:val="003A764A"/>
    <w:rsid w:val="003B0416"/>
    <w:rsid w:val="003B048D"/>
    <w:rsid w:val="003B076A"/>
    <w:rsid w:val="003B125F"/>
    <w:rsid w:val="003B2232"/>
    <w:rsid w:val="003B255C"/>
    <w:rsid w:val="003B3125"/>
    <w:rsid w:val="003B316B"/>
    <w:rsid w:val="003B3413"/>
    <w:rsid w:val="003B37F3"/>
    <w:rsid w:val="003B3A6E"/>
    <w:rsid w:val="003B3AE9"/>
    <w:rsid w:val="003B4D0F"/>
    <w:rsid w:val="003B5D82"/>
    <w:rsid w:val="003B5ED2"/>
    <w:rsid w:val="003B5EF7"/>
    <w:rsid w:val="003B638A"/>
    <w:rsid w:val="003B74C3"/>
    <w:rsid w:val="003C0294"/>
    <w:rsid w:val="003C075E"/>
    <w:rsid w:val="003C094C"/>
    <w:rsid w:val="003C0EB7"/>
    <w:rsid w:val="003C1923"/>
    <w:rsid w:val="003C2133"/>
    <w:rsid w:val="003C2D77"/>
    <w:rsid w:val="003C3449"/>
    <w:rsid w:val="003C3E3C"/>
    <w:rsid w:val="003C4A48"/>
    <w:rsid w:val="003C4EBE"/>
    <w:rsid w:val="003C5317"/>
    <w:rsid w:val="003C59C1"/>
    <w:rsid w:val="003C59D3"/>
    <w:rsid w:val="003C5E1A"/>
    <w:rsid w:val="003C60AE"/>
    <w:rsid w:val="003C65C7"/>
    <w:rsid w:val="003C719B"/>
    <w:rsid w:val="003C7DD0"/>
    <w:rsid w:val="003D00AF"/>
    <w:rsid w:val="003D01B9"/>
    <w:rsid w:val="003D064A"/>
    <w:rsid w:val="003D0CFC"/>
    <w:rsid w:val="003D15F2"/>
    <w:rsid w:val="003D1C10"/>
    <w:rsid w:val="003D21D1"/>
    <w:rsid w:val="003D231D"/>
    <w:rsid w:val="003D2899"/>
    <w:rsid w:val="003D3F4D"/>
    <w:rsid w:val="003D4283"/>
    <w:rsid w:val="003D4EF7"/>
    <w:rsid w:val="003D6FBC"/>
    <w:rsid w:val="003D77AB"/>
    <w:rsid w:val="003E0888"/>
    <w:rsid w:val="003E154D"/>
    <w:rsid w:val="003E1D9E"/>
    <w:rsid w:val="003E208C"/>
    <w:rsid w:val="003E2096"/>
    <w:rsid w:val="003E2AAB"/>
    <w:rsid w:val="003E2AFB"/>
    <w:rsid w:val="003E2BFC"/>
    <w:rsid w:val="003E315C"/>
    <w:rsid w:val="003E32BB"/>
    <w:rsid w:val="003E331D"/>
    <w:rsid w:val="003E34AC"/>
    <w:rsid w:val="003E3943"/>
    <w:rsid w:val="003E5355"/>
    <w:rsid w:val="003E5B72"/>
    <w:rsid w:val="003E5C76"/>
    <w:rsid w:val="003E698E"/>
    <w:rsid w:val="003E6C56"/>
    <w:rsid w:val="003E7031"/>
    <w:rsid w:val="003E7382"/>
    <w:rsid w:val="003E794E"/>
    <w:rsid w:val="003F0713"/>
    <w:rsid w:val="003F0C61"/>
    <w:rsid w:val="003F165A"/>
    <w:rsid w:val="003F24D6"/>
    <w:rsid w:val="003F2AE7"/>
    <w:rsid w:val="003F2D1D"/>
    <w:rsid w:val="003F357C"/>
    <w:rsid w:val="003F431B"/>
    <w:rsid w:val="003F4A7E"/>
    <w:rsid w:val="003F4C1B"/>
    <w:rsid w:val="003F4D14"/>
    <w:rsid w:val="003F4DF6"/>
    <w:rsid w:val="003F4E3B"/>
    <w:rsid w:val="003F5BBC"/>
    <w:rsid w:val="003F62E0"/>
    <w:rsid w:val="003F6686"/>
    <w:rsid w:val="003F6DD8"/>
    <w:rsid w:val="003F73F6"/>
    <w:rsid w:val="004001B9"/>
    <w:rsid w:val="00400BD7"/>
    <w:rsid w:val="00401131"/>
    <w:rsid w:val="004011F1"/>
    <w:rsid w:val="00403EE6"/>
    <w:rsid w:val="00403EF2"/>
    <w:rsid w:val="00404425"/>
    <w:rsid w:val="0040453B"/>
    <w:rsid w:val="004049D8"/>
    <w:rsid w:val="00404C31"/>
    <w:rsid w:val="00405A02"/>
    <w:rsid w:val="00405FBD"/>
    <w:rsid w:val="00406CF0"/>
    <w:rsid w:val="0040726D"/>
    <w:rsid w:val="00407D67"/>
    <w:rsid w:val="0041002D"/>
    <w:rsid w:val="004100D3"/>
    <w:rsid w:val="00411573"/>
    <w:rsid w:val="004115F0"/>
    <w:rsid w:val="00411B4E"/>
    <w:rsid w:val="0041209D"/>
    <w:rsid w:val="004123A8"/>
    <w:rsid w:val="00412719"/>
    <w:rsid w:val="0041280D"/>
    <w:rsid w:val="00412A9F"/>
    <w:rsid w:val="00412B24"/>
    <w:rsid w:val="004131EB"/>
    <w:rsid w:val="00414093"/>
    <w:rsid w:val="004140BA"/>
    <w:rsid w:val="0041462D"/>
    <w:rsid w:val="00417019"/>
    <w:rsid w:val="0041732F"/>
    <w:rsid w:val="00417AF5"/>
    <w:rsid w:val="00420689"/>
    <w:rsid w:val="0042156D"/>
    <w:rsid w:val="00421822"/>
    <w:rsid w:val="004223C2"/>
    <w:rsid w:val="004229A6"/>
    <w:rsid w:val="004230CF"/>
    <w:rsid w:val="00423440"/>
    <w:rsid w:val="0042357E"/>
    <w:rsid w:val="004236E0"/>
    <w:rsid w:val="00423A0A"/>
    <w:rsid w:val="00423F19"/>
    <w:rsid w:val="004249F3"/>
    <w:rsid w:val="004253A6"/>
    <w:rsid w:val="004256C2"/>
    <w:rsid w:val="00425981"/>
    <w:rsid w:val="00425B15"/>
    <w:rsid w:val="00425DE3"/>
    <w:rsid w:val="00427636"/>
    <w:rsid w:val="00427C66"/>
    <w:rsid w:val="00430046"/>
    <w:rsid w:val="00430C85"/>
    <w:rsid w:val="004310FB"/>
    <w:rsid w:val="004315A8"/>
    <w:rsid w:val="004315BC"/>
    <w:rsid w:val="00431639"/>
    <w:rsid w:val="0043218C"/>
    <w:rsid w:val="004322DC"/>
    <w:rsid w:val="00432942"/>
    <w:rsid w:val="00433492"/>
    <w:rsid w:val="00433506"/>
    <w:rsid w:val="0043364C"/>
    <w:rsid w:val="00433C89"/>
    <w:rsid w:val="004344C5"/>
    <w:rsid w:val="00434836"/>
    <w:rsid w:val="004349B8"/>
    <w:rsid w:val="00435A9F"/>
    <w:rsid w:val="00436792"/>
    <w:rsid w:val="0043747C"/>
    <w:rsid w:val="0044052E"/>
    <w:rsid w:val="00440916"/>
    <w:rsid w:val="004414B5"/>
    <w:rsid w:val="00441E9D"/>
    <w:rsid w:val="00442656"/>
    <w:rsid w:val="00442DDB"/>
    <w:rsid w:val="00442FF4"/>
    <w:rsid w:val="0044318E"/>
    <w:rsid w:val="004431C9"/>
    <w:rsid w:val="0044363D"/>
    <w:rsid w:val="00443641"/>
    <w:rsid w:val="00444484"/>
    <w:rsid w:val="0044517B"/>
    <w:rsid w:val="0044533B"/>
    <w:rsid w:val="00445716"/>
    <w:rsid w:val="0044583B"/>
    <w:rsid w:val="00445AC9"/>
    <w:rsid w:val="00446702"/>
    <w:rsid w:val="004468FD"/>
    <w:rsid w:val="00446912"/>
    <w:rsid w:val="004469D9"/>
    <w:rsid w:val="00446BA8"/>
    <w:rsid w:val="00447104"/>
    <w:rsid w:val="00447359"/>
    <w:rsid w:val="00447519"/>
    <w:rsid w:val="0044766A"/>
    <w:rsid w:val="00447AA6"/>
    <w:rsid w:val="00447E4D"/>
    <w:rsid w:val="00447F7A"/>
    <w:rsid w:val="00450D47"/>
    <w:rsid w:val="00451770"/>
    <w:rsid w:val="00451D19"/>
    <w:rsid w:val="00451E5D"/>
    <w:rsid w:val="0045277F"/>
    <w:rsid w:val="00453D14"/>
    <w:rsid w:val="004540ED"/>
    <w:rsid w:val="004547CC"/>
    <w:rsid w:val="0045491E"/>
    <w:rsid w:val="00454A13"/>
    <w:rsid w:val="00454D6C"/>
    <w:rsid w:val="004559A4"/>
    <w:rsid w:val="00456003"/>
    <w:rsid w:val="0045697F"/>
    <w:rsid w:val="00456D52"/>
    <w:rsid w:val="004601CC"/>
    <w:rsid w:val="0046021E"/>
    <w:rsid w:val="004607AB"/>
    <w:rsid w:val="00460F80"/>
    <w:rsid w:val="00461C7E"/>
    <w:rsid w:val="00461DCC"/>
    <w:rsid w:val="00462A7D"/>
    <w:rsid w:val="00463443"/>
    <w:rsid w:val="00464342"/>
    <w:rsid w:val="00465352"/>
    <w:rsid w:val="00465354"/>
    <w:rsid w:val="004661AA"/>
    <w:rsid w:val="00466603"/>
    <w:rsid w:val="00466A44"/>
    <w:rsid w:val="0046700D"/>
    <w:rsid w:val="00467255"/>
    <w:rsid w:val="0046773D"/>
    <w:rsid w:val="00467AD8"/>
    <w:rsid w:val="00467BA7"/>
    <w:rsid w:val="00467E0B"/>
    <w:rsid w:val="00470F48"/>
    <w:rsid w:val="0047105C"/>
    <w:rsid w:val="004715B0"/>
    <w:rsid w:val="00471A1B"/>
    <w:rsid w:val="00472513"/>
    <w:rsid w:val="00472538"/>
    <w:rsid w:val="004734F5"/>
    <w:rsid w:val="00473533"/>
    <w:rsid w:val="00473787"/>
    <w:rsid w:val="0047585B"/>
    <w:rsid w:val="00475A88"/>
    <w:rsid w:val="00475B5D"/>
    <w:rsid w:val="00475B71"/>
    <w:rsid w:val="00475FB2"/>
    <w:rsid w:val="00475FD1"/>
    <w:rsid w:val="00476582"/>
    <w:rsid w:val="00480046"/>
    <w:rsid w:val="004802F2"/>
    <w:rsid w:val="00480748"/>
    <w:rsid w:val="00481A9C"/>
    <w:rsid w:val="00481C27"/>
    <w:rsid w:val="00481CC7"/>
    <w:rsid w:val="00483122"/>
    <w:rsid w:val="004838A5"/>
    <w:rsid w:val="00483EEA"/>
    <w:rsid w:val="00484123"/>
    <w:rsid w:val="00484962"/>
    <w:rsid w:val="00484B8F"/>
    <w:rsid w:val="00484C64"/>
    <w:rsid w:val="00484ECD"/>
    <w:rsid w:val="0048544E"/>
    <w:rsid w:val="00486543"/>
    <w:rsid w:val="004875FE"/>
    <w:rsid w:val="004877A6"/>
    <w:rsid w:val="00487921"/>
    <w:rsid w:val="00487AD6"/>
    <w:rsid w:val="00487D47"/>
    <w:rsid w:val="00490668"/>
    <w:rsid w:val="00490A0A"/>
    <w:rsid w:val="0049136F"/>
    <w:rsid w:val="00491498"/>
    <w:rsid w:val="00491BFA"/>
    <w:rsid w:val="0049305A"/>
    <w:rsid w:val="00493D73"/>
    <w:rsid w:val="00493E98"/>
    <w:rsid w:val="00494C35"/>
    <w:rsid w:val="00494DEF"/>
    <w:rsid w:val="00495568"/>
    <w:rsid w:val="00495A12"/>
    <w:rsid w:val="00495A2C"/>
    <w:rsid w:val="00495AF1"/>
    <w:rsid w:val="00495DB7"/>
    <w:rsid w:val="00495F4B"/>
    <w:rsid w:val="00495FA9"/>
    <w:rsid w:val="00495FD7"/>
    <w:rsid w:val="00496ED0"/>
    <w:rsid w:val="004A032D"/>
    <w:rsid w:val="004A084E"/>
    <w:rsid w:val="004A0E30"/>
    <w:rsid w:val="004A0FD3"/>
    <w:rsid w:val="004A1172"/>
    <w:rsid w:val="004A1E90"/>
    <w:rsid w:val="004A2457"/>
    <w:rsid w:val="004A35C6"/>
    <w:rsid w:val="004A378F"/>
    <w:rsid w:val="004A3C32"/>
    <w:rsid w:val="004A4088"/>
    <w:rsid w:val="004A426B"/>
    <w:rsid w:val="004A47CC"/>
    <w:rsid w:val="004A486D"/>
    <w:rsid w:val="004A6F51"/>
    <w:rsid w:val="004B0074"/>
    <w:rsid w:val="004B0198"/>
    <w:rsid w:val="004B0702"/>
    <w:rsid w:val="004B0B4F"/>
    <w:rsid w:val="004B1011"/>
    <w:rsid w:val="004B10DB"/>
    <w:rsid w:val="004B20C1"/>
    <w:rsid w:val="004B2AD9"/>
    <w:rsid w:val="004B2F94"/>
    <w:rsid w:val="004B3FF9"/>
    <w:rsid w:val="004B46B4"/>
    <w:rsid w:val="004B4739"/>
    <w:rsid w:val="004B557E"/>
    <w:rsid w:val="004B65AC"/>
    <w:rsid w:val="004B66B6"/>
    <w:rsid w:val="004B678B"/>
    <w:rsid w:val="004B6904"/>
    <w:rsid w:val="004B75EA"/>
    <w:rsid w:val="004B7B1F"/>
    <w:rsid w:val="004C03E7"/>
    <w:rsid w:val="004C089F"/>
    <w:rsid w:val="004C0CA3"/>
    <w:rsid w:val="004C0D2A"/>
    <w:rsid w:val="004C1098"/>
    <w:rsid w:val="004C14FF"/>
    <w:rsid w:val="004C15C0"/>
    <w:rsid w:val="004C1A4E"/>
    <w:rsid w:val="004C214B"/>
    <w:rsid w:val="004C22C3"/>
    <w:rsid w:val="004C2A37"/>
    <w:rsid w:val="004C36E5"/>
    <w:rsid w:val="004C5937"/>
    <w:rsid w:val="004C598E"/>
    <w:rsid w:val="004C5AEE"/>
    <w:rsid w:val="004C5DD7"/>
    <w:rsid w:val="004C6C55"/>
    <w:rsid w:val="004C7180"/>
    <w:rsid w:val="004C7F5E"/>
    <w:rsid w:val="004D1AF0"/>
    <w:rsid w:val="004D1F5C"/>
    <w:rsid w:val="004D2A43"/>
    <w:rsid w:val="004D2DB5"/>
    <w:rsid w:val="004D353A"/>
    <w:rsid w:val="004D36E7"/>
    <w:rsid w:val="004D39B8"/>
    <w:rsid w:val="004D3BC4"/>
    <w:rsid w:val="004D3DB8"/>
    <w:rsid w:val="004D4372"/>
    <w:rsid w:val="004D4E2E"/>
    <w:rsid w:val="004D510D"/>
    <w:rsid w:val="004D5928"/>
    <w:rsid w:val="004D5E66"/>
    <w:rsid w:val="004D63E9"/>
    <w:rsid w:val="004D664B"/>
    <w:rsid w:val="004D6C3F"/>
    <w:rsid w:val="004D7443"/>
    <w:rsid w:val="004D7C43"/>
    <w:rsid w:val="004D7CF7"/>
    <w:rsid w:val="004D7D3A"/>
    <w:rsid w:val="004D7EFD"/>
    <w:rsid w:val="004E0232"/>
    <w:rsid w:val="004E0E51"/>
    <w:rsid w:val="004E1490"/>
    <w:rsid w:val="004E1940"/>
    <w:rsid w:val="004E1D3A"/>
    <w:rsid w:val="004E1D63"/>
    <w:rsid w:val="004E225A"/>
    <w:rsid w:val="004E24EF"/>
    <w:rsid w:val="004E2D25"/>
    <w:rsid w:val="004E2D73"/>
    <w:rsid w:val="004E31FF"/>
    <w:rsid w:val="004E33E0"/>
    <w:rsid w:val="004E3CE3"/>
    <w:rsid w:val="004E3E22"/>
    <w:rsid w:val="004E4D4F"/>
    <w:rsid w:val="004E50D1"/>
    <w:rsid w:val="004E51D9"/>
    <w:rsid w:val="004E5AD0"/>
    <w:rsid w:val="004E6416"/>
    <w:rsid w:val="004E6440"/>
    <w:rsid w:val="004E67EB"/>
    <w:rsid w:val="004E6B34"/>
    <w:rsid w:val="004E71F3"/>
    <w:rsid w:val="004E7203"/>
    <w:rsid w:val="004F054F"/>
    <w:rsid w:val="004F0B98"/>
    <w:rsid w:val="004F1511"/>
    <w:rsid w:val="004F1AE2"/>
    <w:rsid w:val="004F1FA5"/>
    <w:rsid w:val="004F2451"/>
    <w:rsid w:val="004F2713"/>
    <w:rsid w:val="004F2769"/>
    <w:rsid w:val="004F3410"/>
    <w:rsid w:val="004F3819"/>
    <w:rsid w:val="004F4080"/>
    <w:rsid w:val="004F483A"/>
    <w:rsid w:val="004F49D2"/>
    <w:rsid w:val="004F4CDB"/>
    <w:rsid w:val="004F4E08"/>
    <w:rsid w:val="004F56BD"/>
    <w:rsid w:val="004F65A7"/>
    <w:rsid w:val="004F6A6B"/>
    <w:rsid w:val="004F6F11"/>
    <w:rsid w:val="004F7090"/>
    <w:rsid w:val="004F7236"/>
    <w:rsid w:val="004F7E9D"/>
    <w:rsid w:val="004F7EFB"/>
    <w:rsid w:val="005004C9"/>
    <w:rsid w:val="0050051A"/>
    <w:rsid w:val="0050082E"/>
    <w:rsid w:val="0050192E"/>
    <w:rsid w:val="00501D76"/>
    <w:rsid w:val="0050221F"/>
    <w:rsid w:val="005025AA"/>
    <w:rsid w:val="0050278A"/>
    <w:rsid w:val="0050301B"/>
    <w:rsid w:val="0050332A"/>
    <w:rsid w:val="005033A1"/>
    <w:rsid w:val="00503CE2"/>
    <w:rsid w:val="00504951"/>
    <w:rsid w:val="00504999"/>
    <w:rsid w:val="00504E78"/>
    <w:rsid w:val="005059D9"/>
    <w:rsid w:val="00505FF5"/>
    <w:rsid w:val="005061A2"/>
    <w:rsid w:val="0050699C"/>
    <w:rsid w:val="00506BB0"/>
    <w:rsid w:val="00507143"/>
    <w:rsid w:val="00507356"/>
    <w:rsid w:val="00507416"/>
    <w:rsid w:val="005075B7"/>
    <w:rsid w:val="00507F96"/>
    <w:rsid w:val="00510262"/>
    <w:rsid w:val="00510BDE"/>
    <w:rsid w:val="00510E07"/>
    <w:rsid w:val="00510F5F"/>
    <w:rsid w:val="005113E7"/>
    <w:rsid w:val="00511D5E"/>
    <w:rsid w:val="005123E7"/>
    <w:rsid w:val="00512D03"/>
    <w:rsid w:val="005130E0"/>
    <w:rsid w:val="00513291"/>
    <w:rsid w:val="00513508"/>
    <w:rsid w:val="005145D9"/>
    <w:rsid w:val="0051476D"/>
    <w:rsid w:val="005147F2"/>
    <w:rsid w:val="00514932"/>
    <w:rsid w:val="005159D2"/>
    <w:rsid w:val="00515A9C"/>
    <w:rsid w:val="00515D2B"/>
    <w:rsid w:val="00516724"/>
    <w:rsid w:val="00516F20"/>
    <w:rsid w:val="0051777C"/>
    <w:rsid w:val="00517BCF"/>
    <w:rsid w:val="00517DC2"/>
    <w:rsid w:val="005204F9"/>
    <w:rsid w:val="00520BF7"/>
    <w:rsid w:val="00520DBA"/>
    <w:rsid w:val="0052107B"/>
    <w:rsid w:val="00521B10"/>
    <w:rsid w:val="00521EB3"/>
    <w:rsid w:val="00521F54"/>
    <w:rsid w:val="00522DBF"/>
    <w:rsid w:val="00523113"/>
    <w:rsid w:val="00523A5C"/>
    <w:rsid w:val="005240ED"/>
    <w:rsid w:val="00524181"/>
    <w:rsid w:val="0052482D"/>
    <w:rsid w:val="00525094"/>
    <w:rsid w:val="005253E9"/>
    <w:rsid w:val="0052797C"/>
    <w:rsid w:val="005304A6"/>
    <w:rsid w:val="005307EF"/>
    <w:rsid w:val="00530EDA"/>
    <w:rsid w:val="0053141F"/>
    <w:rsid w:val="0053213E"/>
    <w:rsid w:val="00532D61"/>
    <w:rsid w:val="00532DD3"/>
    <w:rsid w:val="00532F84"/>
    <w:rsid w:val="00533CF9"/>
    <w:rsid w:val="0053459A"/>
    <w:rsid w:val="00534882"/>
    <w:rsid w:val="005349BA"/>
    <w:rsid w:val="00535C9F"/>
    <w:rsid w:val="00536556"/>
    <w:rsid w:val="00536CE6"/>
    <w:rsid w:val="00536EA4"/>
    <w:rsid w:val="00537C6F"/>
    <w:rsid w:val="0054146B"/>
    <w:rsid w:val="00541AEA"/>
    <w:rsid w:val="005425BC"/>
    <w:rsid w:val="00542CE0"/>
    <w:rsid w:val="00542EBB"/>
    <w:rsid w:val="005430F3"/>
    <w:rsid w:val="00543A9A"/>
    <w:rsid w:val="00543DC9"/>
    <w:rsid w:val="00544369"/>
    <w:rsid w:val="00544E6B"/>
    <w:rsid w:val="005456DF"/>
    <w:rsid w:val="00545BAC"/>
    <w:rsid w:val="005471DD"/>
    <w:rsid w:val="00547699"/>
    <w:rsid w:val="00551111"/>
    <w:rsid w:val="0055234E"/>
    <w:rsid w:val="00552EB1"/>
    <w:rsid w:val="00553249"/>
    <w:rsid w:val="005536B9"/>
    <w:rsid w:val="005536E8"/>
    <w:rsid w:val="00554738"/>
    <w:rsid w:val="00555AB2"/>
    <w:rsid w:val="00555D8D"/>
    <w:rsid w:val="00555E1A"/>
    <w:rsid w:val="00556079"/>
    <w:rsid w:val="00556140"/>
    <w:rsid w:val="00556F23"/>
    <w:rsid w:val="005570EA"/>
    <w:rsid w:val="0055738C"/>
    <w:rsid w:val="00560592"/>
    <w:rsid w:val="00560E28"/>
    <w:rsid w:val="00561AA1"/>
    <w:rsid w:val="005621AA"/>
    <w:rsid w:val="0056221D"/>
    <w:rsid w:val="00562470"/>
    <w:rsid w:val="00564295"/>
    <w:rsid w:val="00564E58"/>
    <w:rsid w:val="005650AB"/>
    <w:rsid w:val="005653B0"/>
    <w:rsid w:val="00565B37"/>
    <w:rsid w:val="00565DE6"/>
    <w:rsid w:val="00566379"/>
    <w:rsid w:val="00567787"/>
    <w:rsid w:val="00567B52"/>
    <w:rsid w:val="00570092"/>
    <w:rsid w:val="00570818"/>
    <w:rsid w:val="00570DFC"/>
    <w:rsid w:val="00570DFD"/>
    <w:rsid w:val="00571080"/>
    <w:rsid w:val="00572844"/>
    <w:rsid w:val="00572BC3"/>
    <w:rsid w:val="00573BF2"/>
    <w:rsid w:val="0057482D"/>
    <w:rsid w:val="00574924"/>
    <w:rsid w:val="00574A1F"/>
    <w:rsid w:val="00574ACA"/>
    <w:rsid w:val="00574D2B"/>
    <w:rsid w:val="00575171"/>
    <w:rsid w:val="00575330"/>
    <w:rsid w:val="00575620"/>
    <w:rsid w:val="00575676"/>
    <w:rsid w:val="0057699D"/>
    <w:rsid w:val="00576CA5"/>
    <w:rsid w:val="005777A0"/>
    <w:rsid w:val="005802A0"/>
    <w:rsid w:val="00580B23"/>
    <w:rsid w:val="00580C13"/>
    <w:rsid w:val="005826FF"/>
    <w:rsid w:val="005828D4"/>
    <w:rsid w:val="00583071"/>
    <w:rsid w:val="00583356"/>
    <w:rsid w:val="005833BC"/>
    <w:rsid w:val="005834E9"/>
    <w:rsid w:val="005837F9"/>
    <w:rsid w:val="00583828"/>
    <w:rsid w:val="005846D7"/>
    <w:rsid w:val="0058654D"/>
    <w:rsid w:val="00586DE5"/>
    <w:rsid w:val="00587C57"/>
    <w:rsid w:val="00587C5E"/>
    <w:rsid w:val="00590D83"/>
    <w:rsid w:val="005911DD"/>
    <w:rsid w:val="005912D9"/>
    <w:rsid w:val="005919DC"/>
    <w:rsid w:val="0059289C"/>
    <w:rsid w:val="00592B9D"/>
    <w:rsid w:val="005939C5"/>
    <w:rsid w:val="00594CB9"/>
    <w:rsid w:val="00595B3E"/>
    <w:rsid w:val="00595FFD"/>
    <w:rsid w:val="00596269"/>
    <w:rsid w:val="00596DBD"/>
    <w:rsid w:val="00597AF7"/>
    <w:rsid w:val="005A0CBE"/>
    <w:rsid w:val="005A127F"/>
    <w:rsid w:val="005A287B"/>
    <w:rsid w:val="005A33BF"/>
    <w:rsid w:val="005A39C3"/>
    <w:rsid w:val="005A3BA7"/>
    <w:rsid w:val="005A5CBD"/>
    <w:rsid w:val="005A682D"/>
    <w:rsid w:val="005A6A17"/>
    <w:rsid w:val="005A6A63"/>
    <w:rsid w:val="005A71A6"/>
    <w:rsid w:val="005A7F62"/>
    <w:rsid w:val="005B0767"/>
    <w:rsid w:val="005B11D5"/>
    <w:rsid w:val="005B161B"/>
    <w:rsid w:val="005B1AF8"/>
    <w:rsid w:val="005B1DB9"/>
    <w:rsid w:val="005B1EA8"/>
    <w:rsid w:val="005B2574"/>
    <w:rsid w:val="005B2576"/>
    <w:rsid w:val="005B392E"/>
    <w:rsid w:val="005B3F9D"/>
    <w:rsid w:val="005B47B1"/>
    <w:rsid w:val="005B52F8"/>
    <w:rsid w:val="005B59A4"/>
    <w:rsid w:val="005B6356"/>
    <w:rsid w:val="005B6386"/>
    <w:rsid w:val="005B67FE"/>
    <w:rsid w:val="005B6A24"/>
    <w:rsid w:val="005B6FD7"/>
    <w:rsid w:val="005B72ED"/>
    <w:rsid w:val="005B76A6"/>
    <w:rsid w:val="005B7AD0"/>
    <w:rsid w:val="005B7DA0"/>
    <w:rsid w:val="005C0138"/>
    <w:rsid w:val="005C08AA"/>
    <w:rsid w:val="005C09D3"/>
    <w:rsid w:val="005C1F58"/>
    <w:rsid w:val="005C1F77"/>
    <w:rsid w:val="005C21B8"/>
    <w:rsid w:val="005C25D4"/>
    <w:rsid w:val="005C2ADF"/>
    <w:rsid w:val="005C3EA8"/>
    <w:rsid w:val="005C3F96"/>
    <w:rsid w:val="005C42C0"/>
    <w:rsid w:val="005C433B"/>
    <w:rsid w:val="005C48D6"/>
    <w:rsid w:val="005C4C35"/>
    <w:rsid w:val="005C4F39"/>
    <w:rsid w:val="005C5416"/>
    <w:rsid w:val="005C5631"/>
    <w:rsid w:val="005C5B8B"/>
    <w:rsid w:val="005C5F5C"/>
    <w:rsid w:val="005C67F1"/>
    <w:rsid w:val="005C6E61"/>
    <w:rsid w:val="005D0888"/>
    <w:rsid w:val="005D0E01"/>
    <w:rsid w:val="005D1352"/>
    <w:rsid w:val="005D1D22"/>
    <w:rsid w:val="005D21B9"/>
    <w:rsid w:val="005D23FE"/>
    <w:rsid w:val="005D2BD5"/>
    <w:rsid w:val="005D31E3"/>
    <w:rsid w:val="005D32E7"/>
    <w:rsid w:val="005D33B6"/>
    <w:rsid w:val="005D3747"/>
    <w:rsid w:val="005D3818"/>
    <w:rsid w:val="005D4E23"/>
    <w:rsid w:val="005D5568"/>
    <w:rsid w:val="005D5EC6"/>
    <w:rsid w:val="005D6920"/>
    <w:rsid w:val="005D6D1F"/>
    <w:rsid w:val="005D6FD3"/>
    <w:rsid w:val="005D79AA"/>
    <w:rsid w:val="005D7D9E"/>
    <w:rsid w:val="005E003F"/>
    <w:rsid w:val="005E0996"/>
    <w:rsid w:val="005E0E9E"/>
    <w:rsid w:val="005E14F9"/>
    <w:rsid w:val="005E2079"/>
    <w:rsid w:val="005E236A"/>
    <w:rsid w:val="005E26C7"/>
    <w:rsid w:val="005E3029"/>
    <w:rsid w:val="005E3171"/>
    <w:rsid w:val="005E467C"/>
    <w:rsid w:val="005E4E01"/>
    <w:rsid w:val="005E5697"/>
    <w:rsid w:val="005E60AC"/>
    <w:rsid w:val="005E6341"/>
    <w:rsid w:val="005E6408"/>
    <w:rsid w:val="005E6D4B"/>
    <w:rsid w:val="005E7231"/>
    <w:rsid w:val="005E73FC"/>
    <w:rsid w:val="005E797D"/>
    <w:rsid w:val="005F0B7B"/>
    <w:rsid w:val="005F1547"/>
    <w:rsid w:val="005F1B1C"/>
    <w:rsid w:val="005F1D12"/>
    <w:rsid w:val="005F206A"/>
    <w:rsid w:val="005F357D"/>
    <w:rsid w:val="005F39D1"/>
    <w:rsid w:val="005F4062"/>
    <w:rsid w:val="005F4621"/>
    <w:rsid w:val="005F4F49"/>
    <w:rsid w:val="005F59E9"/>
    <w:rsid w:val="005F63D2"/>
    <w:rsid w:val="005F66DB"/>
    <w:rsid w:val="005F6F48"/>
    <w:rsid w:val="005F7528"/>
    <w:rsid w:val="005F7C2B"/>
    <w:rsid w:val="005F7D62"/>
    <w:rsid w:val="00600895"/>
    <w:rsid w:val="00600C8E"/>
    <w:rsid w:val="00600D5B"/>
    <w:rsid w:val="0060166B"/>
    <w:rsid w:val="0060170A"/>
    <w:rsid w:val="00601749"/>
    <w:rsid w:val="006027F6"/>
    <w:rsid w:val="00602952"/>
    <w:rsid w:val="00603E58"/>
    <w:rsid w:val="00604A2F"/>
    <w:rsid w:val="00604D82"/>
    <w:rsid w:val="00604DBC"/>
    <w:rsid w:val="00604E99"/>
    <w:rsid w:val="00605E55"/>
    <w:rsid w:val="00606740"/>
    <w:rsid w:val="00606935"/>
    <w:rsid w:val="00606A82"/>
    <w:rsid w:val="00607278"/>
    <w:rsid w:val="0060798F"/>
    <w:rsid w:val="006107D6"/>
    <w:rsid w:val="0061126F"/>
    <w:rsid w:val="006115B2"/>
    <w:rsid w:val="00611692"/>
    <w:rsid w:val="0061184E"/>
    <w:rsid w:val="00611AA5"/>
    <w:rsid w:val="00611F79"/>
    <w:rsid w:val="0061264C"/>
    <w:rsid w:val="00612BA6"/>
    <w:rsid w:val="006135B1"/>
    <w:rsid w:val="006145F5"/>
    <w:rsid w:val="006155E3"/>
    <w:rsid w:val="00615A0B"/>
    <w:rsid w:val="00616E48"/>
    <w:rsid w:val="006171C5"/>
    <w:rsid w:val="006176D9"/>
    <w:rsid w:val="00617BD9"/>
    <w:rsid w:val="00621266"/>
    <w:rsid w:val="00621461"/>
    <w:rsid w:val="00622094"/>
    <w:rsid w:val="006228FA"/>
    <w:rsid w:val="00622C7D"/>
    <w:rsid w:val="00622F37"/>
    <w:rsid w:val="00623B69"/>
    <w:rsid w:val="00624120"/>
    <w:rsid w:val="006242BC"/>
    <w:rsid w:val="0062474F"/>
    <w:rsid w:val="00624808"/>
    <w:rsid w:val="00624B65"/>
    <w:rsid w:val="00625C32"/>
    <w:rsid w:val="0062657C"/>
    <w:rsid w:val="00626D2D"/>
    <w:rsid w:val="00626FAC"/>
    <w:rsid w:val="006273EA"/>
    <w:rsid w:val="006275D4"/>
    <w:rsid w:val="0062785B"/>
    <w:rsid w:val="00627C23"/>
    <w:rsid w:val="00630B25"/>
    <w:rsid w:val="00631514"/>
    <w:rsid w:val="00631534"/>
    <w:rsid w:val="006322C4"/>
    <w:rsid w:val="00632BD1"/>
    <w:rsid w:val="00632D43"/>
    <w:rsid w:val="00632F1C"/>
    <w:rsid w:val="006332E9"/>
    <w:rsid w:val="0063331D"/>
    <w:rsid w:val="0063336C"/>
    <w:rsid w:val="0063360B"/>
    <w:rsid w:val="00633654"/>
    <w:rsid w:val="006337A9"/>
    <w:rsid w:val="006338A3"/>
    <w:rsid w:val="00635952"/>
    <w:rsid w:val="00635E6A"/>
    <w:rsid w:val="00635EE5"/>
    <w:rsid w:val="00636D6A"/>
    <w:rsid w:val="00640456"/>
    <w:rsid w:val="00641AEC"/>
    <w:rsid w:val="006423A1"/>
    <w:rsid w:val="00642CA8"/>
    <w:rsid w:val="00644763"/>
    <w:rsid w:val="00644D4A"/>
    <w:rsid w:val="00644E6F"/>
    <w:rsid w:val="00645847"/>
    <w:rsid w:val="00645B96"/>
    <w:rsid w:val="00646A9F"/>
    <w:rsid w:val="0064793B"/>
    <w:rsid w:val="00647AF8"/>
    <w:rsid w:val="006513F1"/>
    <w:rsid w:val="006527BA"/>
    <w:rsid w:val="00652D47"/>
    <w:rsid w:val="00653E14"/>
    <w:rsid w:val="00654660"/>
    <w:rsid w:val="0065477B"/>
    <w:rsid w:val="0065528B"/>
    <w:rsid w:val="006561B5"/>
    <w:rsid w:val="00656318"/>
    <w:rsid w:val="00656A48"/>
    <w:rsid w:val="00656AD2"/>
    <w:rsid w:val="00656B4D"/>
    <w:rsid w:val="0065713F"/>
    <w:rsid w:val="006578E8"/>
    <w:rsid w:val="0065794F"/>
    <w:rsid w:val="006579D3"/>
    <w:rsid w:val="00660B4D"/>
    <w:rsid w:val="00661A85"/>
    <w:rsid w:val="00661C4E"/>
    <w:rsid w:val="0066203D"/>
    <w:rsid w:val="006622C8"/>
    <w:rsid w:val="00663565"/>
    <w:rsid w:val="00663889"/>
    <w:rsid w:val="00663A11"/>
    <w:rsid w:val="00663E64"/>
    <w:rsid w:val="00664076"/>
    <w:rsid w:val="006640BD"/>
    <w:rsid w:val="006646E7"/>
    <w:rsid w:val="00664D01"/>
    <w:rsid w:val="00665785"/>
    <w:rsid w:val="00666299"/>
    <w:rsid w:val="00666373"/>
    <w:rsid w:val="0066658C"/>
    <w:rsid w:val="0066663A"/>
    <w:rsid w:val="00667962"/>
    <w:rsid w:val="00670D5B"/>
    <w:rsid w:val="0067137C"/>
    <w:rsid w:val="00671B18"/>
    <w:rsid w:val="00671B2B"/>
    <w:rsid w:val="00672A26"/>
    <w:rsid w:val="00672B04"/>
    <w:rsid w:val="00672CB8"/>
    <w:rsid w:val="00674B2B"/>
    <w:rsid w:val="00674C0C"/>
    <w:rsid w:val="006752F8"/>
    <w:rsid w:val="00675D61"/>
    <w:rsid w:val="00675F7D"/>
    <w:rsid w:val="00675F9E"/>
    <w:rsid w:val="00677D19"/>
    <w:rsid w:val="006801C8"/>
    <w:rsid w:val="006809C9"/>
    <w:rsid w:val="00680A8E"/>
    <w:rsid w:val="00680ACE"/>
    <w:rsid w:val="00680DA2"/>
    <w:rsid w:val="00680EB0"/>
    <w:rsid w:val="006810CC"/>
    <w:rsid w:val="006817D6"/>
    <w:rsid w:val="00682253"/>
    <w:rsid w:val="006826F9"/>
    <w:rsid w:val="006828B6"/>
    <w:rsid w:val="006830FC"/>
    <w:rsid w:val="0068376B"/>
    <w:rsid w:val="00684347"/>
    <w:rsid w:val="00685200"/>
    <w:rsid w:val="006854FF"/>
    <w:rsid w:val="00686097"/>
    <w:rsid w:val="0068611C"/>
    <w:rsid w:val="00686150"/>
    <w:rsid w:val="00686A82"/>
    <w:rsid w:val="00686B93"/>
    <w:rsid w:val="006872CF"/>
    <w:rsid w:val="00687E3E"/>
    <w:rsid w:val="00690E2A"/>
    <w:rsid w:val="00690FAA"/>
    <w:rsid w:val="0069434F"/>
    <w:rsid w:val="0069538C"/>
    <w:rsid w:val="0069654E"/>
    <w:rsid w:val="0069683F"/>
    <w:rsid w:val="0069693A"/>
    <w:rsid w:val="00696B3E"/>
    <w:rsid w:val="00697306"/>
    <w:rsid w:val="00697737"/>
    <w:rsid w:val="00697F90"/>
    <w:rsid w:val="006A0DEB"/>
    <w:rsid w:val="006A181F"/>
    <w:rsid w:val="006A1F05"/>
    <w:rsid w:val="006A244B"/>
    <w:rsid w:val="006A2BEB"/>
    <w:rsid w:val="006A30EE"/>
    <w:rsid w:val="006A52DB"/>
    <w:rsid w:val="006A54E0"/>
    <w:rsid w:val="006A5517"/>
    <w:rsid w:val="006A5C82"/>
    <w:rsid w:val="006A5E2D"/>
    <w:rsid w:val="006A5F60"/>
    <w:rsid w:val="006A5F95"/>
    <w:rsid w:val="006A616A"/>
    <w:rsid w:val="006A633F"/>
    <w:rsid w:val="006A6473"/>
    <w:rsid w:val="006A6669"/>
    <w:rsid w:val="006A6956"/>
    <w:rsid w:val="006A6DC1"/>
    <w:rsid w:val="006A6E56"/>
    <w:rsid w:val="006A6E65"/>
    <w:rsid w:val="006A723D"/>
    <w:rsid w:val="006A7338"/>
    <w:rsid w:val="006A76ED"/>
    <w:rsid w:val="006B02B0"/>
    <w:rsid w:val="006B037C"/>
    <w:rsid w:val="006B0423"/>
    <w:rsid w:val="006B10A0"/>
    <w:rsid w:val="006B1397"/>
    <w:rsid w:val="006B161E"/>
    <w:rsid w:val="006B1872"/>
    <w:rsid w:val="006B1A83"/>
    <w:rsid w:val="006B24DD"/>
    <w:rsid w:val="006B2B54"/>
    <w:rsid w:val="006B2C99"/>
    <w:rsid w:val="006B2D0E"/>
    <w:rsid w:val="006B2F93"/>
    <w:rsid w:val="006B2F95"/>
    <w:rsid w:val="006B370B"/>
    <w:rsid w:val="006B39A8"/>
    <w:rsid w:val="006B3D32"/>
    <w:rsid w:val="006B3D65"/>
    <w:rsid w:val="006B49B5"/>
    <w:rsid w:val="006B55B9"/>
    <w:rsid w:val="006B5ED2"/>
    <w:rsid w:val="006B6A42"/>
    <w:rsid w:val="006B6AF0"/>
    <w:rsid w:val="006B7051"/>
    <w:rsid w:val="006B760F"/>
    <w:rsid w:val="006B7CB9"/>
    <w:rsid w:val="006C0978"/>
    <w:rsid w:val="006C0AD5"/>
    <w:rsid w:val="006C1B13"/>
    <w:rsid w:val="006C25A5"/>
    <w:rsid w:val="006C383C"/>
    <w:rsid w:val="006C3D50"/>
    <w:rsid w:val="006C4043"/>
    <w:rsid w:val="006C4057"/>
    <w:rsid w:val="006C4122"/>
    <w:rsid w:val="006C496A"/>
    <w:rsid w:val="006C543D"/>
    <w:rsid w:val="006C54BC"/>
    <w:rsid w:val="006C774E"/>
    <w:rsid w:val="006D0512"/>
    <w:rsid w:val="006D0B8E"/>
    <w:rsid w:val="006D0CA1"/>
    <w:rsid w:val="006D0F11"/>
    <w:rsid w:val="006D1CDB"/>
    <w:rsid w:val="006D232D"/>
    <w:rsid w:val="006D27F8"/>
    <w:rsid w:val="006D31E3"/>
    <w:rsid w:val="006D3495"/>
    <w:rsid w:val="006D45DC"/>
    <w:rsid w:val="006D4818"/>
    <w:rsid w:val="006D4B5B"/>
    <w:rsid w:val="006D4BFA"/>
    <w:rsid w:val="006D50C4"/>
    <w:rsid w:val="006D5929"/>
    <w:rsid w:val="006D6A66"/>
    <w:rsid w:val="006D6C5F"/>
    <w:rsid w:val="006D6C98"/>
    <w:rsid w:val="006D6F09"/>
    <w:rsid w:val="006D7230"/>
    <w:rsid w:val="006E011F"/>
    <w:rsid w:val="006E0344"/>
    <w:rsid w:val="006E04EF"/>
    <w:rsid w:val="006E0522"/>
    <w:rsid w:val="006E090D"/>
    <w:rsid w:val="006E0950"/>
    <w:rsid w:val="006E18BB"/>
    <w:rsid w:val="006E1A49"/>
    <w:rsid w:val="006E25C7"/>
    <w:rsid w:val="006E270A"/>
    <w:rsid w:val="006E28AE"/>
    <w:rsid w:val="006E4277"/>
    <w:rsid w:val="006E4745"/>
    <w:rsid w:val="006E50CB"/>
    <w:rsid w:val="006E55C2"/>
    <w:rsid w:val="006E5930"/>
    <w:rsid w:val="006E59C6"/>
    <w:rsid w:val="006E5B09"/>
    <w:rsid w:val="006E5D10"/>
    <w:rsid w:val="006E644F"/>
    <w:rsid w:val="006E6E49"/>
    <w:rsid w:val="006E7103"/>
    <w:rsid w:val="006E72D5"/>
    <w:rsid w:val="006E7363"/>
    <w:rsid w:val="006E73FA"/>
    <w:rsid w:val="006E79F6"/>
    <w:rsid w:val="006F0001"/>
    <w:rsid w:val="006F026B"/>
    <w:rsid w:val="006F0C0D"/>
    <w:rsid w:val="006F182E"/>
    <w:rsid w:val="006F2024"/>
    <w:rsid w:val="006F27A3"/>
    <w:rsid w:val="006F28E7"/>
    <w:rsid w:val="006F2A40"/>
    <w:rsid w:val="006F2CB9"/>
    <w:rsid w:val="006F3E90"/>
    <w:rsid w:val="006F43AF"/>
    <w:rsid w:val="006F49F2"/>
    <w:rsid w:val="006F4CC7"/>
    <w:rsid w:val="006F59A7"/>
    <w:rsid w:val="006F5BFC"/>
    <w:rsid w:val="006F68DD"/>
    <w:rsid w:val="006F6F66"/>
    <w:rsid w:val="006F7321"/>
    <w:rsid w:val="006F79AF"/>
    <w:rsid w:val="00700469"/>
    <w:rsid w:val="00700AA4"/>
    <w:rsid w:val="00700E7C"/>
    <w:rsid w:val="00701325"/>
    <w:rsid w:val="007013FF"/>
    <w:rsid w:val="00701C8B"/>
    <w:rsid w:val="00702004"/>
    <w:rsid w:val="007024D7"/>
    <w:rsid w:val="00703DC2"/>
    <w:rsid w:val="00703F56"/>
    <w:rsid w:val="00704DC9"/>
    <w:rsid w:val="00705321"/>
    <w:rsid w:val="00705B40"/>
    <w:rsid w:val="00705B7C"/>
    <w:rsid w:val="00706454"/>
    <w:rsid w:val="00706C69"/>
    <w:rsid w:val="00707271"/>
    <w:rsid w:val="007078AE"/>
    <w:rsid w:val="00710061"/>
    <w:rsid w:val="00711046"/>
    <w:rsid w:val="007112E8"/>
    <w:rsid w:val="0071187C"/>
    <w:rsid w:val="00712C7B"/>
    <w:rsid w:val="00712D48"/>
    <w:rsid w:val="00714A46"/>
    <w:rsid w:val="00714B0F"/>
    <w:rsid w:val="00714C6B"/>
    <w:rsid w:val="007156EA"/>
    <w:rsid w:val="00715A8C"/>
    <w:rsid w:val="00716444"/>
    <w:rsid w:val="0071696B"/>
    <w:rsid w:val="007178A9"/>
    <w:rsid w:val="00717BD5"/>
    <w:rsid w:val="00720AD0"/>
    <w:rsid w:val="00720C7D"/>
    <w:rsid w:val="00720E2A"/>
    <w:rsid w:val="00720F0F"/>
    <w:rsid w:val="00721E17"/>
    <w:rsid w:val="0072286F"/>
    <w:rsid w:val="00723A62"/>
    <w:rsid w:val="00724DAE"/>
    <w:rsid w:val="00725412"/>
    <w:rsid w:val="00725B9F"/>
    <w:rsid w:val="00725F73"/>
    <w:rsid w:val="00726CE4"/>
    <w:rsid w:val="00727FCF"/>
    <w:rsid w:val="0073056B"/>
    <w:rsid w:val="00730B87"/>
    <w:rsid w:val="00730BB5"/>
    <w:rsid w:val="0073155B"/>
    <w:rsid w:val="007317C7"/>
    <w:rsid w:val="00731E12"/>
    <w:rsid w:val="00732673"/>
    <w:rsid w:val="00732E65"/>
    <w:rsid w:val="00733CA4"/>
    <w:rsid w:val="00733D4F"/>
    <w:rsid w:val="00734603"/>
    <w:rsid w:val="0073540F"/>
    <w:rsid w:val="007355E3"/>
    <w:rsid w:val="007364FE"/>
    <w:rsid w:val="00736B6E"/>
    <w:rsid w:val="007375C3"/>
    <w:rsid w:val="00737A93"/>
    <w:rsid w:val="00741603"/>
    <w:rsid w:val="00741D66"/>
    <w:rsid w:val="007422CE"/>
    <w:rsid w:val="007422F5"/>
    <w:rsid w:val="00742E1D"/>
    <w:rsid w:val="007430DB"/>
    <w:rsid w:val="007444B8"/>
    <w:rsid w:val="00744E44"/>
    <w:rsid w:val="007457F6"/>
    <w:rsid w:val="00745A0F"/>
    <w:rsid w:val="00745CF8"/>
    <w:rsid w:val="00745D16"/>
    <w:rsid w:val="00746327"/>
    <w:rsid w:val="007464D9"/>
    <w:rsid w:val="0074681A"/>
    <w:rsid w:val="00747001"/>
    <w:rsid w:val="00747BCB"/>
    <w:rsid w:val="00747CF8"/>
    <w:rsid w:val="0075010B"/>
    <w:rsid w:val="00750F7F"/>
    <w:rsid w:val="00751A91"/>
    <w:rsid w:val="00751C45"/>
    <w:rsid w:val="007526B1"/>
    <w:rsid w:val="0075284B"/>
    <w:rsid w:val="007528AF"/>
    <w:rsid w:val="00752B11"/>
    <w:rsid w:val="00752BF2"/>
    <w:rsid w:val="00753348"/>
    <w:rsid w:val="007546D8"/>
    <w:rsid w:val="00754A88"/>
    <w:rsid w:val="0075513E"/>
    <w:rsid w:val="0075588E"/>
    <w:rsid w:val="00756079"/>
    <w:rsid w:val="007569E5"/>
    <w:rsid w:val="00756CCD"/>
    <w:rsid w:val="007576F8"/>
    <w:rsid w:val="00760D66"/>
    <w:rsid w:val="007614DD"/>
    <w:rsid w:val="00761984"/>
    <w:rsid w:val="00761A3D"/>
    <w:rsid w:val="00761C83"/>
    <w:rsid w:val="00761FBC"/>
    <w:rsid w:val="00762049"/>
    <w:rsid w:val="00763228"/>
    <w:rsid w:val="00763D20"/>
    <w:rsid w:val="00763DC0"/>
    <w:rsid w:val="00764727"/>
    <w:rsid w:val="00764972"/>
    <w:rsid w:val="0076499F"/>
    <w:rsid w:val="00764D8C"/>
    <w:rsid w:val="00764EC9"/>
    <w:rsid w:val="00764F3A"/>
    <w:rsid w:val="00765508"/>
    <w:rsid w:val="0076574F"/>
    <w:rsid w:val="00765A3B"/>
    <w:rsid w:val="00765C76"/>
    <w:rsid w:val="00766459"/>
    <w:rsid w:val="007668E6"/>
    <w:rsid w:val="00766DF1"/>
    <w:rsid w:val="00766F45"/>
    <w:rsid w:val="00767343"/>
    <w:rsid w:val="00767960"/>
    <w:rsid w:val="007704CF"/>
    <w:rsid w:val="007704E9"/>
    <w:rsid w:val="00770AC3"/>
    <w:rsid w:val="00770D14"/>
    <w:rsid w:val="00771145"/>
    <w:rsid w:val="007715AE"/>
    <w:rsid w:val="00771927"/>
    <w:rsid w:val="00771B37"/>
    <w:rsid w:val="007725EC"/>
    <w:rsid w:val="007726B7"/>
    <w:rsid w:val="00772CF4"/>
    <w:rsid w:val="00772D34"/>
    <w:rsid w:val="00773E57"/>
    <w:rsid w:val="007741DE"/>
    <w:rsid w:val="00774BAA"/>
    <w:rsid w:val="00774CE0"/>
    <w:rsid w:val="00774EEE"/>
    <w:rsid w:val="007754E9"/>
    <w:rsid w:val="00775531"/>
    <w:rsid w:val="007756DA"/>
    <w:rsid w:val="00775A4F"/>
    <w:rsid w:val="00775BA4"/>
    <w:rsid w:val="0077663A"/>
    <w:rsid w:val="00776E03"/>
    <w:rsid w:val="0077768B"/>
    <w:rsid w:val="00777964"/>
    <w:rsid w:val="00777C2C"/>
    <w:rsid w:val="00780359"/>
    <w:rsid w:val="007808D3"/>
    <w:rsid w:val="00780E22"/>
    <w:rsid w:val="00780EBD"/>
    <w:rsid w:val="00780FF2"/>
    <w:rsid w:val="007814F1"/>
    <w:rsid w:val="00781A90"/>
    <w:rsid w:val="00782751"/>
    <w:rsid w:val="00783905"/>
    <w:rsid w:val="00783D7A"/>
    <w:rsid w:val="007852C9"/>
    <w:rsid w:val="00785BAD"/>
    <w:rsid w:val="00785C72"/>
    <w:rsid w:val="00786E0E"/>
    <w:rsid w:val="007875FC"/>
    <w:rsid w:val="00791155"/>
    <w:rsid w:val="007912EC"/>
    <w:rsid w:val="00792DED"/>
    <w:rsid w:val="00793222"/>
    <w:rsid w:val="00793518"/>
    <w:rsid w:val="00793677"/>
    <w:rsid w:val="0079379A"/>
    <w:rsid w:val="0079391F"/>
    <w:rsid w:val="00793C7B"/>
    <w:rsid w:val="00794108"/>
    <w:rsid w:val="007946C3"/>
    <w:rsid w:val="00794779"/>
    <w:rsid w:val="007948FA"/>
    <w:rsid w:val="0079529E"/>
    <w:rsid w:val="007954A0"/>
    <w:rsid w:val="0079554C"/>
    <w:rsid w:val="00795FA8"/>
    <w:rsid w:val="00796427"/>
    <w:rsid w:val="007A0924"/>
    <w:rsid w:val="007A0942"/>
    <w:rsid w:val="007A0EE5"/>
    <w:rsid w:val="007A0F97"/>
    <w:rsid w:val="007A1470"/>
    <w:rsid w:val="007A1901"/>
    <w:rsid w:val="007A1AF0"/>
    <w:rsid w:val="007A242D"/>
    <w:rsid w:val="007A270A"/>
    <w:rsid w:val="007A29A2"/>
    <w:rsid w:val="007A5E8D"/>
    <w:rsid w:val="007A62E4"/>
    <w:rsid w:val="007A6952"/>
    <w:rsid w:val="007A6A40"/>
    <w:rsid w:val="007A7CA2"/>
    <w:rsid w:val="007A7EF5"/>
    <w:rsid w:val="007B07BC"/>
    <w:rsid w:val="007B0A8C"/>
    <w:rsid w:val="007B10B8"/>
    <w:rsid w:val="007B1B7C"/>
    <w:rsid w:val="007B1D2F"/>
    <w:rsid w:val="007B22C7"/>
    <w:rsid w:val="007B2344"/>
    <w:rsid w:val="007B338E"/>
    <w:rsid w:val="007B3559"/>
    <w:rsid w:val="007B42D2"/>
    <w:rsid w:val="007B49FF"/>
    <w:rsid w:val="007B4E03"/>
    <w:rsid w:val="007B5352"/>
    <w:rsid w:val="007B56F9"/>
    <w:rsid w:val="007B570A"/>
    <w:rsid w:val="007B631C"/>
    <w:rsid w:val="007B6E52"/>
    <w:rsid w:val="007B6F1B"/>
    <w:rsid w:val="007B729A"/>
    <w:rsid w:val="007C012C"/>
    <w:rsid w:val="007C0562"/>
    <w:rsid w:val="007C0A56"/>
    <w:rsid w:val="007C0D4E"/>
    <w:rsid w:val="007C232A"/>
    <w:rsid w:val="007C2DCE"/>
    <w:rsid w:val="007C369E"/>
    <w:rsid w:val="007C4138"/>
    <w:rsid w:val="007C4DB7"/>
    <w:rsid w:val="007C523F"/>
    <w:rsid w:val="007C5C22"/>
    <w:rsid w:val="007C60F0"/>
    <w:rsid w:val="007C6270"/>
    <w:rsid w:val="007C643B"/>
    <w:rsid w:val="007C6D5B"/>
    <w:rsid w:val="007C7A8F"/>
    <w:rsid w:val="007C7CB8"/>
    <w:rsid w:val="007C7D0F"/>
    <w:rsid w:val="007D096A"/>
    <w:rsid w:val="007D0FB5"/>
    <w:rsid w:val="007D1040"/>
    <w:rsid w:val="007D137F"/>
    <w:rsid w:val="007D1D2B"/>
    <w:rsid w:val="007D1EA5"/>
    <w:rsid w:val="007D23F0"/>
    <w:rsid w:val="007D2CEC"/>
    <w:rsid w:val="007D2FE5"/>
    <w:rsid w:val="007D3861"/>
    <w:rsid w:val="007D39C7"/>
    <w:rsid w:val="007D44F1"/>
    <w:rsid w:val="007D466D"/>
    <w:rsid w:val="007D48B4"/>
    <w:rsid w:val="007D5400"/>
    <w:rsid w:val="007D57B3"/>
    <w:rsid w:val="007D5B41"/>
    <w:rsid w:val="007D72E8"/>
    <w:rsid w:val="007D7319"/>
    <w:rsid w:val="007D7D0C"/>
    <w:rsid w:val="007D7E43"/>
    <w:rsid w:val="007D7EC2"/>
    <w:rsid w:val="007E021A"/>
    <w:rsid w:val="007E0D38"/>
    <w:rsid w:val="007E1853"/>
    <w:rsid w:val="007E1F8E"/>
    <w:rsid w:val="007E2020"/>
    <w:rsid w:val="007E24D7"/>
    <w:rsid w:val="007E379E"/>
    <w:rsid w:val="007E3D63"/>
    <w:rsid w:val="007E5186"/>
    <w:rsid w:val="007E6AF0"/>
    <w:rsid w:val="007E70C7"/>
    <w:rsid w:val="007E731B"/>
    <w:rsid w:val="007E73D8"/>
    <w:rsid w:val="007E7EAA"/>
    <w:rsid w:val="007F14F1"/>
    <w:rsid w:val="007F1683"/>
    <w:rsid w:val="007F1CFC"/>
    <w:rsid w:val="007F1D8A"/>
    <w:rsid w:val="007F2DA5"/>
    <w:rsid w:val="007F2DAE"/>
    <w:rsid w:val="007F330A"/>
    <w:rsid w:val="007F3379"/>
    <w:rsid w:val="007F3AD7"/>
    <w:rsid w:val="007F4545"/>
    <w:rsid w:val="007F49D1"/>
    <w:rsid w:val="007F4D0F"/>
    <w:rsid w:val="007F5A98"/>
    <w:rsid w:val="007F630B"/>
    <w:rsid w:val="007F6372"/>
    <w:rsid w:val="007F6786"/>
    <w:rsid w:val="007F6C6D"/>
    <w:rsid w:val="007F7062"/>
    <w:rsid w:val="00800548"/>
    <w:rsid w:val="00800557"/>
    <w:rsid w:val="00800989"/>
    <w:rsid w:val="008009C1"/>
    <w:rsid w:val="00800E57"/>
    <w:rsid w:val="00801457"/>
    <w:rsid w:val="00802B71"/>
    <w:rsid w:val="00803C27"/>
    <w:rsid w:val="0080404F"/>
    <w:rsid w:val="00804453"/>
    <w:rsid w:val="008045FB"/>
    <w:rsid w:val="00804643"/>
    <w:rsid w:val="00804CFC"/>
    <w:rsid w:val="00805766"/>
    <w:rsid w:val="00805F44"/>
    <w:rsid w:val="00806C21"/>
    <w:rsid w:val="00806F87"/>
    <w:rsid w:val="0080770F"/>
    <w:rsid w:val="008077C3"/>
    <w:rsid w:val="00807A4F"/>
    <w:rsid w:val="00807CDB"/>
    <w:rsid w:val="0081007A"/>
    <w:rsid w:val="0081030D"/>
    <w:rsid w:val="00810A6D"/>
    <w:rsid w:val="00810EB9"/>
    <w:rsid w:val="00810F5E"/>
    <w:rsid w:val="00811D6B"/>
    <w:rsid w:val="008122C9"/>
    <w:rsid w:val="00812669"/>
    <w:rsid w:val="00812ABF"/>
    <w:rsid w:val="00812FB0"/>
    <w:rsid w:val="008135E3"/>
    <w:rsid w:val="008154E0"/>
    <w:rsid w:val="008156A4"/>
    <w:rsid w:val="00816C6E"/>
    <w:rsid w:val="00816FC4"/>
    <w:rsid w:val="008171D3"/>
    <w:rsid w:val="00817EAC"/>
    <w:rsid w:val="00817FEC"/>
    <w:rsid w:val="00820504"/>
    <w:rsid w:val="0082097E"/>
    <w:rsid w:val="00821133"/>
    <w:rsid w:val="00821CC5"/>
    <w:rsid w:val="00822557"/>
    <w:rsid w:val="00822D11"/>
    <w:rsid w:val="00823688"/>
    <w:rsid w:val="00825177"/>
    <w:rsid w:val="00825858"/>
    <w:rsid w:val="00825E46"/>
    <w:rsid w:val="00825E68"/>
    <w:rsid w:val="0082607E"/>
    <w:rsid w:val="0082641C"/>
    <w:rsid w:val="00826814"/>
    <w:rsid w:val="00827248"/>
    <w:rsid w:val="008276BB"/>
    <w:rsid w:val="00827AF5"/>
    <w:rsid w:val="00827B2E"/>
    <w:rsid w:val="00830121"/>
    <w:rsid w:val="00830599"/>
    <w:rsid w:val="00830631"/>
    <w:rsid w:val="0083087E"/>
    <w:rsid w:val="008313E0"/>
    <w:rsid w:val="008316A0"/>
    <w:rsid w:val="008317B0"/>
    <w:rsid w:val="00832B52"/>
    <w:rsid w:val="00832D69"/>
    <w:rsid w:val="00832E58"/>
    <w:rsid w:val="00833048"/>
    <w:rsid w:val="008334D3"/>
    <w:rsid w:val="00833E71"/>
    <w:rsid w:val="00834018"/>
    <w:rsid w:val="008340F3"/>
    <w:rsid w:val="008341CC"/>
    <w:rsid w:val="008341DC"/>
    <w:rsid w:val="008346E4"/>
    <w:rsid w:val="00835709"/>
    <w:rsid w:val="008359E2"/>
    <w:rsid w:val="00835C6E"/>
    <w:rsid w:val="00835CE3"/>
    <w:rsid w:val="008360EA"/>
    <w:rsid w:val="008368C8"/>
    <w:rsid w:val="00836F2F"/>
    <w:rsid w:val="0083720E"/>
    <w:rsid w:val="00837BED"/>
    <w:rsid w:val="0084001E"/>
    <w:rsid w:val="00840822"/>
    <w:rsid w:val="008414E5"/>
    <w:rsid w:val="008416B8"/>
    <w:rsid w:val="00841BB8"/>
    <w:rsid w:val="00841D6A"/>
    <w:rsid w:val="008420A1"/>
    <w:rsid w:val="00842157"/>
    <w:rsid w:val="008428BB"/>
    <w:rsid w:val="00843032"/>
    <w:rsid w:val="008432EB"/>
    <w:rsid w:val="008435D5"/>
    <w:rsid w:val="00844387"/>
    <w:rsid w:val="00844942"/>
    <w:rsid w:val="00845AD3"/>
    <w:rsid w:val="00845B0A"/>
    <w:rsid w:val="00846082"/>
    <w:rsid w:val="00846FD1"/>
    <w:rsid w:val="008471DB"/>
    <w:rsid w:val="008473D9"/>
    <w:rsid w:val="00850524"/>
    <w:rsid w:val="00850ABA"/>
    <w:rsid w:val="00850D34"/>
    <w:rsid w:val="00852569"/>
    <w:rsid w:val="0085271E"/>
    <w:rsid w:val="008528A2"/>
    <w:rsid w:val="008534F6"/>
    <w:rsid w:val="00853B03"/>
    <w:rsid w:val="00854234"/>
    <w:rsid w:val="008548BB"/>
    <w:rsid w:val="00854E9A"/>
    <w:rsid w:val="00854FD8"/>
    <w:rsid w:val="00855403"/>
    <w:rsid w:val="00855C95"/>
    <w:rsid w:val="00855D12"/>
    <w:rsid w:val="0085607E"/>
    <w:rsid w:val="00856205"/>
    <w:rsid w:val="00856AE7"/>
    <w:rsid w:val="00856BFE"/>
    <w:rsid w:val="00856E79"/>
    <w:rsid w:val="008606D8"/>
    <w:rsid w:val="00862A6A"/>
    <w:rsid w:val="00863550"/>
    <w:rsid w:val="00863B15"/>
    <w:rsid w:val="00863E24"/>
    <w:rsid w:val="00863FFA"/>
    <w:rsid w:val="00865448"/>
    <w:rsid w:val="00865667"/>
    <w:rsid w:val="0086585C"/>
    <w:rsid w:val="00866A67"/>
    <w:rsid w:val="00866DE0"/>
    <w:rsid w:val="008672BF"/>
    <w:rsid w:val="008676FC"/>
    <w:rsid w:val="008679F0"/>
    <w:rsid w:val="00867CB5"/>
    <w:rsid w:val="00867E04"/>
    <w:rsid w:val="00870CB4"/>
    <w:rsid w:val="00870DBD"/>
    <w:rsid w:val="008710B6"/>
    <w:rsid w:val="008712BC"/>
    <w:rsid w:val="0087170B"/>
    <w:rsid w:val="00871CC5"/>
    <w:rsid w:val="00871EAC"/>
    <w:rsid w:val="0087238D"/>
    <w:rsid w:val="008726B9"/>
    <w:rsid w:val="0087299C"/>
    <w:rsid w:val="00872EF7"/>
    <w:rsid w:val="008732F8"/>
    <w:rsid w:val="00873387"/>
    <w:rsid w:val="008739AF"/>
    <w:rsid w:val="00873A13"/>
    <w:rsid w:val="00873BED"/>
    <w:rsid w:val="00874745"/>
    <w:rsid w:val="00874CF3"/>
    <w:rsid w:val="00874DDA"/>
    <w:rsid w:val="00875759"/>
    <w:rsid w:val="00876B4D"/>
    <w:rsid w:val="00876C59"/>
    <w:rsid w:val="00876DE8"/>
    <w:rsid w:val="008771B5"/>
    <w:rsid w:val="00877BA6"/>
    <w:rsid w:val="00880477"/>
    <w:rsid w:val="0088131D"/>
    <w:rsid w:val="00881CB5"/>
    <w:rsid w:val="00882135"/>
    <w:rsid w:val="0088255B"/>
    <w:rsid w:val="008829E8"/>
    <w:rsid w:val="00882F82"/>
    <w:rsid w:val="00883140"/>
    <w:rsid w:val="008835F1"/>
    <w:rsid w:val="008839E5"/>
    <w:rsid w:val="008842E4"/>
    <w:rsid w:val="00884784"/>
    <w:rsid w:val="008851CD"/>
    <w:rsid w:val="00885DEF"/>
    <w:rsid w:val="00886327"/>
    <w:rsid w:val="008868CB"/>
    <w:rsid w:val="00887078"/>
    <w:rsid w:val="00887E88"/>
    <w:rsid w:val="0089029C"/>
    <w:rsid w:val="008904D1"/>
    <w:rsid w:val="00890A84"/>
    <w:rsid w:val="008910AF"/>
    <w:rsid w:val="00892903"/>
    <w:rsid w:val="00892BAB"/>
    <w:rsid w:val="0089317D"/>
    <w:rsid w:val="00893422"/>
    <w:rsid w:val="00893B81"/>
    <w:rsid w:val="00894378"/>
    <w:rsid w:val="008951BB"/>
    <w:rsid w:val="00896066"/>
    <w:rsid w:val="00896B43"/>
    <w:rsid w:val="00897BED"/>
    <w:rsid w:val="00897D77"/>
    <w:rsid w:val="008A0124"/>
    <w:rsid w:val="008A0126"/>
    <w:rsid w:val="008A0A6B"/>
    <w:rsid w:val="008A10A3"/>
    <w:rsid w:val="008A1142"/>
    <w:rsid w:val="008A1932"/>
    <w:rsid w:val="008A1D88"/>
    <w:rsid w:val="008A21F9"/>
    <w:rsid w:val="008A2282"/>
    <w:rsid w:val="008A3620"/>
    <w:rsid w:val="008A4187"/>
    <w:rsid w:val="008A5346"/>
    <w:rsid w:val="008A69B1"/>
    <w:rsid w:val="008A77DE"/>
    <w:rsid w:val="008B0239"/>
    <w:rsid w:val="008B0547"/>
    <w:rsid w:val="008B0A69"/>
    <w:rsid w:val="008B0D71"/>
    <w:rsid w:val="008B1194"/>
    <w:rsid w:val="008B1196"/>
    <w:rsid w:val="008B2335"/>
    <w:rsid w:val="008B29FB"/>
    <w:rsid w:val="008B2DAC"/>
    <w:rsid w:val="008B3C03"/>
    <w:rsid w:val="008B3C95"/>
    <w:rsid w:val="008B3D64"/>
    <w:rsid w:val="008B3DA9"/>
    <w:rsid w:val="008B4600"/>
    <w:rsid w:val="008B46B3"/>
    <w:rsid w:val="008B472E"/>
    <w:rsid w:val="008B5C3F"/>
    <w:rsid w:val="008B5D7E"/>
    <w:rsid w:val="008B5E8A"/>
    <w:rsid w:val="008B672A"/>
    <w:rsid w:val="008B7DB0"/>
    <w:rsid w:val="008B7F35"/>
    <w:rsid w:val="008C03AC"/>
    <w:rsid w:val="008C07A6"/>
    <w:rsid w:val="008C096B"/>
    <w:rsid w:val="008C1C8D"/>
    <w:rsid w:val="008C1D85"/>
    <w:rsid w:val="008C1FB1"/>
    <w:rsid w:val="008C1FE7"/>
    <w:rsid w:val="008C20D9"/>
    <w:rsid w:val="008C251D"/>
    <w:rsid w:val="008C2DF1"/>
    <w:rsid w:val="008C3EBF"/>
    <w:rsid w:val="008C45D9"/>
    <w:rsid w:val="008C46B2"/>
    <w:rsid w:val="008C4CED"/>
    <w:rsid w:val="008C4FBD"/>
    <w:rsid w:val="008C5175"/>
    <w:rsid w:val="008C5A1F"/>
    <w:rsid w:val="008C64BE"/>
    <w:rsid w:val="008C71B8"/>
    <w:rsid w:val="008C765C"/>
    <w:rsid w:val="008C76FD"/>
    <w:rsid w:val="008C776C"/>
    <w:rsid w:val="008D04CE"/>
    <w:rsid w:val="008D17E5"/>
    <w:rsid w:val="008D33E6"/>
    <w:rsid w:val="008D35B9"/>
    <w:rsid w:val="008D444D"/>
    <w:rsid w:val="008D4510"/>
    <w:rsid w:val="008D470C"/>
    <w:rsid w:val="008D48E7"/>
    <w:rsid w:val="008D53DD"/>
    <w:rsid w:val="008D567C"/>
    <w:rsid w:val="008D5BF0"/>
    <w:rsid w:val="008D5E24"/>
    <w:rsid w:val="008D65F9"/>
    <w:rsid w:val="008D66E5"/>
    <w:rsid w:val="008D67F8"/>
    <w:rsid w:val="008D690D"/>
    <w:rsid w:val="008D705F"/>
    <w:rsid w:val="008D7261"/>
    <w:rsid w:val="008E0136"/>
    <w:rsid w:val="008E03D9"/>
    <w:rsid w:val="008E0413"/>
    <w:rsid w:val="008E0415"/>
    <w:rsid w:val="008E0A30"/>
    <w:rsid w:val="008E10BE"/>
    <w:rsid w:val="008E12D6"/>
    <w:rsid w:val="008E1ED2"/>
    <w:rsid w:val="008E2BB2"/>
    <w:rsid w:val="008E3534"/>
    <w:rsid w:val="008E3E46"/>
    <w:rsid w:val="008E41A4"/>
    <w:rsid w:val="008E472C"/>
    <w:rsid w:val="008E49F9"/>
    <w:rsid w:val="008E4AB1"/>
    <w:rsid w:val="008E5667"/>
    <w:rsid w:val="008E5CE2"/>
    <w:rsid w:val="008E6412"/>
    <w:rsid w:val="008E6C05"/>
    <w:rsid w:val="008E6FF8"/>
    <w:rsid w:val="008E7204"/>
    <w:rsid w:val="008E77E0"/>
    <w:rsid w:val="008F0BDC"/>
    <w:rsid w:val="008F1D53"/>
    <w:rsid w:val="008F21F7"/>
    <w:rsid w:val="008F239B"/>
    <w:rsid w:val="008F265A"/>
    <w:rsid w:val="008F3201"/>
    <w:rsid w:val="008F3275"/>
    <w:rsid w:val="008F3FB6"/>
    <w:rsid w:val="008F4090"/>
    <w:rsid w:val="008F41C1"/>
    <w:rsid w:val="008F57DA"/>
    <w:rsid w:val="008F5A4E"/>
    <w:rsid w:val="008F5B97"/>
    <w:rsid w:val="008F6DEC"/>
    <w:rsid w:val="008F7170"/>
    <w:rsid w:val="00900448"/>
    <w:rsid w:val="0090044F"/>
    <w:rsid w:val="00900FCA"/>
    <w:rsid w:val="00901780"/>
    <w:rsid w:val="009022D2"/>
    <w:rsid w:val="009023CD"/>
    <w:rsid w:val="009026DE"/>
    <w:rsid w:val="00902816"/>
    <w:rsid w:val="00902C36"/>
    <w:rsid w:val="00902D06"/>
    <w:rsid w:val="00902F6C"/>
    <w:rsid w:val="0090314A"/>
    <w:rsid w:val="009031EA"/>
    <w:rsid w:val="0090485C"/>
    <w:rsid w:val="00905DF6"/>
    <w:rsid w:val="00906D68"/>
    <w:rsid w:val="00907148"/>
    <w:rsid w:val="009079FF"/>
    <w:rsid w:val="0091028F"/>
    <w:rsid w:val="00910E30"/>
    <w:rsid w:val="00910E66"/>
    <w:rsid w:val="00911D58"/>
    <w:rsid w:val="009125D0"/>
    <w:rsid w:val="009127D1"/>
    <w:rsid w:val="00913A5E"/>
    <w:rsid w:val="00914229"/>
    <w:rsid w:val="00914628"/>
    <w:rsid w:val="00914B3F"/>
    <w:rsid w:val="00914BB6"/>
    <w:rsid w:val="00914E07"/>
    <w:rsid w:val="0091550C"/>
    <w:rsid w:val="00916958"/>
    <w:rsid w:val="00917148"/>
    <w:rsid w:val="00917CD5"/>
    <w:rsid w:val="009206FA"/>
    <w:rsid w:val="00920C32"/>
    <w:rsid w:val="0092157B"/>
    <w:rsid w:val="00921B0B"/>
    <w:rsid w:val="0092205F"/>
    <w:rsid w:val="0092274E"/>
    <w:rsid w:val="00923676"/>
    <w:rsid w:val="00923C95"/>
    <w:rsid w:val="00923DFC"/>
    <w:rsid w:val="00924620"/>
    <w:rsid w:val="00924C03"/>
    <w:rsid w:val="00924DEA"/>
    <w:rsid w:val="00924E0E"/>
    <w:rsid w:val="009264FB"/>
    <w:rsid w:val="00926504"/>
    <w:rsid w:val="00927439"/>
    <w:rsid w:val="00927B09"/>
    <w:rsid w:val="00930386"/>
    <w:rsid w:val="009313B1"/>
    <w:rsid w:val="009319A3"/>
    <w:rsid w:val="00931BBC"/>
    <w:rsid w:val="00931EE9"/>
    <w:rsid w:val="0093250C"/>
    <w:rsid w:val="00932B76"/>
    <w:rsid w:val="00933186"/>
    <w:rsid w:val="00933CBC"/>
    <w:rsid w:val="00934074"/>
    <w:rsid w:val="00934E0E"/>
    <w:rsid w:val="00934E67"/>
    <w:rsid w:val="0093537A"/>
    <w:rsid w:val="009370D2"/>
    <w:rsid w:val="009372C8"/>
    <w:rsid w:val="009373D9"/>
    <w:rsid w:val="00937832"/>
    <w:rsid w:val="00937B20"/>
    <w:rsid w:val="00937CD2"/>
    <w:rsid w:val="00937F23"/>
    <w:rsid w:val="009404CF"/>
    <w:rsid w:val="00940533"/>
    <w:rsid w:val="00940A1B"/>
    <w:rsid w:val="00940F7D"/>
    <w:rsid w:val="0094163E"/>
    <w:rsid w:val="00941FE4"/>
    <w:rsid w:val="00942C10"/>
    <w:rsid w:val="0094478D"/>
    <w:rsid w:val="00944903"/>
    <w:rsid w:val="00945358"/>
    <w:rsid w:val="00945759"/>
    <w:rsid w:val="00945E62"/>
    <w:rsid w:val="00945F80"/>
    <w:rsid w:val="00946887"/>
    <w:rsid w:val="009474CC"/>
    <w:rsid w:val="0095062D"/>
    <w:rsid w:val="00950965"/>
    <w:rsid w:val="009515A3"/>
    <w:rsid w:val="00952ABE"/>
    <w:rsid w:val="00952CD0"/>
    <w:rsid w:val="00953101"/>
    <w:rsid w:val="00953747"/>
    <w:rsid w:val="009537F5"/>
    <w:rsid w:val="00954308"/>
    <w:rsid w:val="00954482"/>
    <w:rsid w:val="00954C45"/>
    <w:rsid w:val="009553DE"/>
    <w:rsid w:val="00955F44"/>
    <w:rsid w:val="00956B6B"/>
    <w:rsid w:val="00956F45"/>
    <w:rsid w:val="009573F9"/>
    <w:rsid w:val="00957A70"/>
    <w:rsid w:val="00957B52"/>
    <w:rsid w:val="00957B6E"/>
    <w:rsid w:val="00957CB9"/>
    <w:rsid w:val="00957DD7"/>
    <w:rsid w:val="00960CFA"/>
    <w:rsid w:val="00961216"/>
    <w:rsid w:val="00961FD5"/>
    <w:rsid w:val="0096215B"/>
    <w:rsid w:val="009622E9"/>
    <w:rsid w:val="00962306"/>
    <w:rsid w:val="0096256C"/>
    <w:rsid w:val="009630B7"/>
    <w:rsid w:val="00963414"/>
    <w:rsid w:val="009636DA"/>
    <w:rsid w:val="009642D2"/>
    <w:rsid w:val="009648C8"/>
    <w:rsid w:val="00964DC8"/>
    <w:rsid w:val="00965084"/>
    <w:rsid w:val="00965BBC"/>
    <w:rsid w:val="00966364"/>
    <w:rsid w:val="00967510"/>
    <w:rsid w:val="009679FE"/>
    <w:rsid w:val="009709FA"/>
    <w:rsid w:val="00971F49"/>
    <w:rsid w:val="009727EA"/>
    <w:rsid w:val="00973710"/>
    <w:rsid w:val="00973AFA"/>
    <w:rsid w:val="00973D0B"/>
    <w:rsid w:val="00975523"/>
    <w:rsid w:val="00976EBD"/>
    <w:rsid w:val="00977168"/>
    <w:rsid w:val="00977EC5"/>
    <w:rsid w:val="009804A4"/>
    <w:rsid w:val="009805D0"/>
    <w:rsid w:val="00981E10"/>
    <w:rsid w:val="00982242"/>
    <w:rsid w:val="00982570"/>
    <w:rsid w:val="00982B48"/>
    <w:rsid w:val="00983CE4"/>
    <w:rsid w:val="0098460F"/>
    <w:rsid w:val="00984906"/>
    <w:rsid w:val="00984D54"/>
    <w:rsid w:val="00985D8E"/>
    <w:rsid w:val="0098797C"/>
    <w:rsid w:val="0099012B"/>
    <w:rsid w:val="00990775"/>
    <w:rsid w:val="0099093A"/>
    <w:rsid w:val="009920E2"/>
    <w:rsid w:val="0099297A"/>
    <w:rsid w:val="00992C8C"/>
    <w:rsid w:val="00992F19"/>
    <w:rsid w:val="0099354F"/>
    <w:rsid w:val="009936F0"/>
    <w:rsid w:val="00994301"/>
    <w:rsid w:val="0099442D"/>
    <w:rsid w:val="00994733"/>
    <w:rsid w:val="00994B23"/>
    <w:rsid w:val="00994CA6"/>
    <w:rsid w:val="0099539C"/>
    <w:rsid w:val="009959B3"/>
    <w:rsid w:val="009962C7"/>
    <w:rsid w:val="009967BB"/>
    <w:rsid w:val="00996A9C"/>
    <w:rsid w:val="009972C0"/>
    <w:rsid w:val="009978FB"/>
    <w:rsid w:val="00997F0C"/>
    <w:rsid w:val="009A04BB"/>
    <w:rsid w:val="009A0821"/>
    <w:rsid w:val="009A09E3"/>
    <w:rsid w:val="009A0AEF"/>
    <w:rsid w:val="009A0E35"/>
    <w:rsid w:val="009A1C01"/>
    <w:rsid w:val="009A2328"/>
    <w:rsid w:val="009A2BF9"/>
    <w:rsid w:val="009A2CDF"/>
    <w:rsid w:val="009A3286"/>
    <w:rsid w:val="009A47A2"/>
    <w:rsid w:val="009A5914"/>
    <w:rsid w:val="009A6EB7"/>
    <w:rsid w:val="009A7AAD"/>
    <w:rsid w:val="009B0A22"/>
    <w:rsid w:val="009B202E"/>
    <w:rsid w:val="009B2193"/>
    <w:rsid w:val="009B29B0"/>
    <w:rsid w:val="009B2E17"/>
    <w:rsid w:val="009B5A84"/>
    <w:rsid w:val="009B63FC"/>
    <w:rsid w:val="009B659E"/>
    <w:rsid w:val="009B66AA"/>
    <w:rsid w:val="009B6E44"/>
    <w:rsid w:val="009B72EC"/>
    <w:rsid w:val="009B7D9E"/>
    <w:rsid w:val="009C0568"/>
    <w:rsid w:val="009C0B44"/>
    <w:rsid w:val="009C0BB6"/>
    <w:rsid w:val="009C1539"/>
    <w:rsid w:val="009C26C5"/>
    <w:rsid w:val="009C279D"/>
    <w:rsid w:val="009C2804"/>
    <w:rsid w:val="009C360B"/>
    <w:rsid w:val="009C3614"/>
    <w:rsid w:val="009C398E"/>
    <w:rsid w:val="009C41DC"/>
    <w:rsid w:val="009C4A41"/>
    <w:rsid w:val="009C63F2"/>
    <w:rsid w:val="009C68C7"/>
    <w:rsid w:val="009C71BE"/>
    <w:rsid w:val="009C7B1A"/>
    <w:rsid w:val="009D1729"/>
    <w:rsid w:val="009D250A"/>
    <w:rsid w:val="009D312B"/>
    <w:rsid w:val="009D3677"/>
    <w:rsid w:val="009D3765"/>
    <w:rsid w:val="009D3973"/>
    <w:rsid w:val="009D3EBC"/>
    <w:rsid w:val="009D4AE4"/>
    <w:rsid w:val="009D4E34"/>
    <w:rsid w:val="009D53EA"/>
    <w:rsid w:val="009D5426"/>
    <w:rsid w:val="009D5B14"/>
    <w:rsid w:val="009D5B6F"/>
    <w:rsid w:val="009D622D"/>
    <w:rsid w:val="009D6B12"/>
    <w:rsid w:val="009D6DE0"/>
    <w:rsid w:val="009D744C"/>
    <w:rsid w:val="009D776B"/>
    <w:rsid w:val="009D7A20"/>
    <w:rsid w:val="009D7C4D"/>
    <w:rsid w:val="009E00D7"/>
    <w:rsid w:val="009E030B"/>
    <w:rsid w:val="009E0638"/>
    <w:rsid w:val="009E0C14"/>
    <w:rsid w:val="009E0C3E"/>
    <w:rsid w:val="009E1CA5"/>
    <w:rsid w:val="009E215B"/>
    <w:rsid w:val="009E2337"/>
    <w:rsid w:val="009E28B0"/>
    <w:rsid w:val="009E2C63"/>
    <w:rsid w:val="009E30C0"/>
    <w:rsid w:val="009E329B"/>
    <w:rsid w:val="009E400D"/>
    <w:rsid w:val="009E433E"/>
    <w:rsid w:val="009E43B6"/>
    <w:rsid w:val="009E4F8D"/>
    <w:rsid w:val="009E5973"/>
    <w:rsid w:val="009E7066"/>
    <w:rsid w:val="009E7B26"/>
    <w:rsid w:val="009E7DC6"/>
    <w:rsid w:val="009F0581"/>
    <w:rsid w:val="009F1439"/>
    <w:rsid w:val="009F1B56"/>
    <w:rsid w:val="009F1F6E"/>
    <w:rsid w:val="009F2428"/>
    <w:rsid w:val="009F2482"/>
    <w:rsid w:val="009F29E6"/>
    <w:rsid w:val="009F2E20"/>
    <w:rsid w:val="009F4367"/>
    <w:rsid w:val="009F4DE8"/>
    <w:rsid w:val="009F692B"/>
    <w:rsid w:val="009F6EA1"/>
    <w:rsid w:val="009F7A7D"/>
    <w:rsid w:val="00A0038F"/>
    <w:rsid w:val="00A005ED"/>
    <w:rsid w:val="00A00805"/>
    <w:rsid w:val="00A00A06"/>
    <w:rsid w:val="00A00C95"/>
    <w:rsid w:val="00A01044"/>
    <w:rsid w:val="00A014BD"/>
    <w:rsid w:val="00A014C2"/>
    <w:rsid w:val="00A01789"/>
    <w:rsid w:val="00A01B9D"/>
    <w:rsid w:val="00A02179"/>
    <w:rsid w:val="00A02271"/>
    <w:rsid w:val="00A03064"/>
    <w:rsid w:val="00A030A2"/>
    <w:rsid w:val="00A03377"/>
    <w:rsid w:val="00A03BA3"/>
    <w:rsid w:val="00A04371"/>
    <w:rsid w:val="00A04731"/>
    <w:rsid w:val="00A04E60"/>
    <w:rsid w:val="00A05078"/>
    <w:rsid w:val="00A05C04"/>
    <w:rsid w:val="00A063D3"/>
    <w:rsid w:val="00A06FFF"/>
    <w:rsid w:val="00A07C03"/>
    <w:rsid w:val="00A100D0"/>
    <w:rsid w:val="00A11538"/>
    <w:rsid w:val="00A12621"/>
    <w:rsid w:val="00A13190"/>
    <w:rsid w:val="00A13C6E"/>
    <w:rsid w:val="00A13DB2"/>
    <w:rsid w:val="00A15186"/>
    <w:rsid w:val="00A15613"/>
    <w:rsid w:val="00A1568D"/>
    <w:rsid w:val="00A15D92"/>
    <w:rsid w:val="00A15D98"/>
    <w:rsid w:val="00A164A7"/>
    <w:rsid w:val="00A169B4"/>
    <w:rsid w:val="00A170AD"/>
    <w:rsid w:val="00A17DF0"/>
    <w:rsid w:val="00A2046C"/>
    <w:rsid w:val="00A21241"/>
    <w:rsid w:val="00A21364"/>
    <w:rsid w:val="00A23305"/>
    <w:rsid w:val="00A23315"/>
    <w:rsid w:val="00A23A1B"/>
    <w:rsid w:val="00A24614"/>
    <w:rsid w:val="00A246E3"/>
    <w:rsid w:val="00A249B5"/>
    <w:rsid w:val="00A25643"/>
    <w:rsid w:val="00A25D2B"/>
    <w:rsid w:val="00A25D38"/>
    <w:rsid w:val="00A25ED5"/>
    <w:rsid w:val="00A26425"/>
    <w:rsid w:val="00A2651E"/>
    <w:rsid w:val="00A26CAC"/>
    <w:rsid w:val="00A273B7"/>
    <w:rsid w:val="00A27DBF"/>
    <w:rsid w:val="00A27E8F"/>
    <w:rsid w:val="00A27F24"/>
    <w:rsid w:val="00A27F31"/>
    <w:rsid w:val="00A310B7"/>
    <w:rsid w:val="00A31F9D"/>
    <w:rsid w:val="00A325F3"/>
    <w:rsid w:val="00A33305"/>
    <w:rsid w:val="00A33331"/>
    <w:rsid w:val="00A339CB"/>
    <w:rsid w:val="00A35FE1"/>
    <w:rsid w:val="00A3627F"/>
    <w:rsid w:val="00A36C1F"/>
    <w:rsid w:val="00A370BD"/>
    <w:rsid w:val="00A37151"/>
    <w:rsid w:val="00A40E61"/>
    <w:rsid w:val="00A4196F"/>
    <w:rsid w:val="00A41C24"/>
    <w:rsid w:val="00A41EFD"/>
    <w:rsid w:val="00A41F6E"/>
    <w:rsid w:val="00A427A1"/>
    <w:rsid w:val="00A42A6E"/>
    <w:rsid w:val="00A43B99"/>
    <w:rsid w:val="00A43C4E"/>
    <w:rsid w:val="00A440D6"/>
    <w:rsid w:val="00A44143"/>
    <w:rsid w:val="00A441F5"/>
    <w:rsid w:val="00A444B0"/>
    <w:rsid w:val="00A45088"/>
    <w:rsid w:val="00A45AEF"/>
    <w:rsid w:val="00A5025B"/>
    <w:rsid w:val="00A5077E"/>
    <w:rsid w:val="00A5178D"/>
    <w:rsid w:val="00A5182B"/>
    <w:rsid w:val="00A51CE2"/>
    <w:rsid w:val="00A52F50"/>
    <w:rsid w:val="00A53013"/>
    <w:rsid w:val="00A53E23"/>
    <w:rsid w:val="00A54625"/>
    <w:rsid w:val="00A5536D"/>
    <w:rsid w:val="00A55D3B"/>
    <w:rsid w:val="00A56F6E"/>
    <w:rsid w:val="00A5729A"/>
    <w:rsid w:val="00A575D5"/>
    <w:rsid w:val="00A57D95"/>
    <w:rsid w:val="00A57F5D"/>
    <w:rsid w:val="00A60115"/>
    <w:rsid w:val="00A6091F"/>
    <w:rsid w:val="00A60CCB"/>
    <w:rsid w:val="00A60FBB"/>
    <w:rsid w:val="00A61704"/>
    <w:rsid w:val="00A624A9"/>
    <w:rsid w:val="00A63867"/>
    <w:rsid w:val="00A63C2D"/>
    <w:rsid w:val="00A63DC1"/>
    <w:rsid w:val="00A640FB"/>
    <w:rsid w:val="00A64241"/>
    <w:rsid w:val="00A6451E"/>
    <w:rsid w:val="00A64A1C"/>
    <w:rsid w:val="00A64C9F"/>
    <w:rsid w:val="00A650A8"/>
    <w:rsid w:val="00A6570E"/>
    <w:rsid w:val="00A6595A"/>
    <w:rsid w:val="00A65EA5"/>
    <w:rsid w:val="00A662EE"/>
    <w:rsid w:val="00A6737C"/>
    <w:rsid w:val="00A67621"/>
    <w:rsid w:val="00A67BB3"/>
    <w:rsid w:val="00A700F0"/>
    <w:rsid w:val="00A70BC5"/>
    <w:rsid w:val="00A711AB"/>
    <w:rsid w:val="00A711F3"/>
    <w:rsid w:val="00A723D9"/>
    <w:rsid w:val="00A7310B"/>
    <w:rsid w:val="00A73A47"/>
    <w:rsid w:val="00A73AA4"/>
    <w:rsid w:val="00A74EFB"/>
    <w:rsid w:val="00A75BBB"/>
    <w:rsid w:val="00A75C1D"/>
    <w:rsid w:val="00A76685"/>
    <w:rsid w:val="00A778ED"/>
    <w:rsid w:val="00A8055B"/>
    <w:rsid w:val="00A819FF"/>
    <w:rsid w:val="00A8200A"/>
    <w:rsid w:val="00A824BC"/>
    <w:rsid w:val="00A83513"/>
    <w:rsid w:val="00A83C8D"/>
    <w:rsid w:val="00A83E33"/>
    <w:rsid w:val="00A855EF"/>
    <w:rsid w:val="00A866B9"/>
    <w:rsid w:val="00A86EEA"/>
    <w:rsid w:val="00A8727F"/>
    <w:rsid w:val="00A872FD"/>
    <w:rsid w:val="00A87C70"/>
    <w:rsid w:val="00A87D91"/>
    <w:rsid w:val="00A9067B"/>
    <w:rsid w:val="00A90E89"/>
    <w:rsid w:val="00A919FE"/>
    <w:rsid w:val="00A92311"/>
    <w:rsid w:val="00A926AB"/>
    <w:rsid w:val="00A929BC"/>
    <w:rsid w:val="00A92C85"/>
    <w:rsid w:val="00A92E7B"/>
    <w:rsid w:val="00A9349F"/>
    <w:rsid w:val="00A934EA"/>
    <w:rsid w:val="00A94ED4"/>
    <w:rsid w:val="00A94FF4"/>
    <w:rsid w:val="00A9670D"/>
    <w:rsid w:val="00A970A8"/>
    <w:rsid w:val="00A970C8"/>
    <w:rsid w:val="00A97337"/>
    <w:rsid w:val="00A9734D"/>
    <w:rsid w:val="00A97619"/>
    <w:rsid w:val="00AA09EE"/>
    <w:rsid w:val="00AA16FF"/>
    <w:rsid w:val="00AA1BE5"/>
    <w:rsid w:val="00AA1DC1"/>
    <w:rsid w:val="00AA23B1"/>
    <w:rsid w:val="00AA2A2A"/>
    <w:rsid w:val="00AA2D11"/>
    <w:rsid w:val="00AA35E1"/>
    <w:rsid w:val="00AA361E"/>
    <w:rsid w:val="00AA3E27"/>
    <w:rsid w:val="00AA48CF"/>
    <w:rsid w:val="00AA66E3"/>
    <w:rsid w:val="00AA6A5E"/>
    <w:rsid w:val="00AA6E92"/>
    <w:rsid w:val="00AA6F37"/>
    <w:rsid w:val="00AB03C4"/>
    <w:rsid w:val="00AB0823"/>
    <w:rsid w:val="00AB0A80"/>
    <w:rsid w:val="00AB140D"/>
    <w:rsid w:val="00AB17AE"/>
    <w:rsid w:val="00AB1A19"/>
    <w:rsid w:val="00AB1C35"/>
    <w:rsid w:val="00AB1CD8"/>
    <w:rsid w:val="00AB232B"/>
    <w:rsid w:val="00AB46B9"/>
    <w:rsid w:val="00AB4703"/>
    <w:rsid w:val="00AB51E3"/>
    <w:rsid w:val="00AB5588"/>
    <w:rsid w:val="00AB55AC"/>
    <w:rsid w:val="00AB5894"/>
    <w:rsid w:val="00AB598C"/>
    <w:rsid w:val="00AB5A50"/>
    <w:rsid w:val="00AB5BFF"/>
    <w:rsid w:val="00AB5E48"/>
    <w:rsid w:val="00AB6D4C"/>
    <w:rsid w:val="00AB76B4"/>
    <w:rsid w:val="00AB7EC6"/>
    <w:rsid w:val="00AC061E"/>
    <w:rsid w:val="00AC0667"/>
    <w:rsid w:val="00AC0A7E"/>
    <w:rsid w:val="00AC11E1"/>
    <w:rsid w:val="00AC11FD"/>
    <w:rsid w:val="00AC151B"/>
    <w:rsid w:val="00AC1A67"/>
    <w:rsid w:val="00AC1E92"/>
    <w:rsid w:val="00AC2D69"/>
    <w:rsid w:val="00AC30B4"/>
    <w:rsid w:val="00AC35C6"/>
    <w:rsid w:val="00AC36E4"/>
    <w:rsid w:val="00AC3869"/>
    <w:rsid w:val="00AC3BB3"/>
    <w:rsid w:val="00AC3D70"/>
    <w:rsid w:val="00AC429D"/>
    <w:rsid w:val="00AC491A"/>
    <w:rsid w:val="00AC4A66"/>
    <w:rsid w:val="00AC59D9"/>
    <w:rsid w:val="00AC61E3"/>
    <w:rsid w:val="00AC6C0B"/>
    <w:rsid w:val="00AC751A"/>
    <w:rsid w:val="00AC7B01"/>
    <w:rsid w:val="00AD0BD5"/>
    <w:rsid w:val="00AD0C7A"/>
    <w:rsid w:val="00AD1365"/>
    <w:rsid w:val="00AD182D"/>
    <w:rsid w:val="00AD193A"/>
    <w:rsid w:val="00AD1AA2"/>
    <w:rsid w:val="00AD20C2"/>
    <w:rsid w:val="00AD2186"/>
    <w:rsid w:val="00AD246D"/>
    <w:rsid w:val="00AD2D34"/>
    <w:rsid w:val="00AD390A"/>
    <w:rsid w:val="00AD3BBD"/>
    <w:rsid w:val="00AD4B60"/>
    <w:rsid w:val="00AD5CF9"/>
    <w:rsid w:val="00AD5D8D"/>
    <w:rsid w:val="00AD62D2"/>
    <w:rsid w:val="00AD66D8"/>
    <w:rsid w:val="00AD71FC"/>
    <w:rsid w:val="00AD76F2"/>
    <w:rsid w:val="00AD7AF7"/>
    <w:rsid w:val="00AD7D79"/>
    <w:rsid w:val="00AE01EB"/>
    <w:rsid w:val="00AE0530"/>
    <w:rsid w:val="00AE0D9A"/>
    <w:rsid w:val="00AE130F"/>
    <w:rsid w:val="00AE1AED"/>
    <w:rsid w:val="00AE2075"/>
    <w:rsid w:val="00AE2B18"/>
    <w:rsid w:val="00AE3D19"/>
    <w:rsid w:val="00AE3E41"/>
    <w:rsid w:val="00AE4D98"/>
    <w:rsid w:val="00AE508B"/>
    <w:rsid w:val="00AE5106"/>
    <w:rsid w:val="00AE5478"/>
    <w:rsid w:val="00AE6E4E"/>
    <w:rsid w:val="00AE6F15"/>
    <w:rsid w:val="00AE7B08"/>
    <w:rsid w:val="00AE7C63"/>
    <w:rsid w:val="00AF020C"/>
    <w:rsid w:val="00AF06C2"/>
    <w:rsid w:val="00AF111C"/>
    <w:rsid w:val="00AF1C81"/>
    <w:rsid w:val="00AF2545"/>
    <w:rsid w:val="00AF4DDB"/>
    <w:rsid w:val="00AF5180"/>
    <w:rsid w:val="00AF545C"/>
    <w:rsid w:val="00AF569A"/>
    <w:rsid w:val="00AF6361"/>
    <w:rsid w:val="00AF65ED"/>
    <w:rsid w:val="00AF6CF0"/>
    <w:rsid w:val="00AF7514"/>
    <w:rsid w:val="00AF7889"/>
    <w:rsid w:val="00AF7D71"/>
    <w:rsid w:val="00AF7DE2"/>
    <w:rsid w:val="00B000FC"/>
    <w:rsid w:val="00B00678"/>
    <w:rsid w:val="00B00930"/>
    <w:rsid w:val="00B00D98"/>
    <w:rsid w:val="00B0159A"/>
    <w:rsid w:val="00B015A2"/>
    <w:rsid w:val="00B0284A"/>
    <w:rsid w:val="00B03180"/>
    <w:rsid w:val="00B03497"/>
    <w:rsid w:val="00B039EF"/>
    <w:rsid w:val="00B04048"/>
    <w:rsid w:val="00B0439F"/>
    <w:rsid w:val="00B056C7"/>
    <w:rsid w:val="00B0595B"/>
    <w:rsid w:val="00B06F05"/>
    <w:rsid w:val="00B070D1"/>
    <w:rsid w:val="00B07372"/>
    <w:rsid w:val="00B07A7B"/>
    <w:rsid w:val="00B07BB0"/>
    <w:rsid w:val="00B11B4C"/>
    <w:rsid w:val="00B12A04"/>
    <w:rsid w:val="00B13009"/>
    <w:rsid w:val="00B133E4"/>
    <w:rsid w:val="00B1352D"/>
    <w:rsid w:val="00B1455E"/>
    <w:rsid w:val="00B14D9A"/>
    <w:rsid w:val="00B16E40"/>
    <w:rsid w:val="00B17C44"/>
    <w:rsid w:val="00B206C5"/>
    <w:rsid w:val="00B20A4F"/>
    <w:rsid w:val="00B210E9"/>
    <w:rsid w:val="00B21701"/>
    <w:rsid w:val="00B218F5"/>
    <w:rsid w:val="00B22F24"/>
    <w:rsid w:val="00B23BA6"/>
    <w:rsid w:val="00B2438B"/>
    <w:rsid w:val="00B245D1"/>
    <w:rsid w:val="00B2463E"/>
    <w:rsid w:val="00B24AD8"/>
    <w:rsid w:val="00B24BC0"/>
    <w:rsid w:val="00B24D81"/>
    <w:rsid w:val="00B25202"/>
    <w:rsid w:val="00B25238"/>
    <w:rsid w:val="00B255EB"/>
    <w:rsid w:val="00B264AA"/>
    <w:rsid w:val="00B26569"/>
    <w:rsid w:val="00B26FA7"/>
    <w:rsid w:val="00B27525"/>
    <w:rsid w:val="00B30009"/>
    <w:rsid w:val="00B30E6A"/>
    <w:rsid w:val="00B31176"/>
    <w:rsid w:val="00B318E0"/>
    <w:rsid w:val="00B31C4A"/>
    <w:rsid w:val="00B31F34"/>
    <w:rsid w:val="00B32B03"/>
    <w:rsid w:val="00B32CED"/>
    <w:rsid w:val="00B3309E"/>
    <w:rsid w:val="00B34C4D"/>
    <w:rsid w:val="00B351D3"/>
    <w:rsid w:val="00B357DB"/>
    <w:rsid w:val="00B37BE7"/>
    <w:rsid w:val="00B40312"/>
    <w:rsid w:val="00B404B0"/>
    <w:rsid w:val="00B40947"/>
    <w:rsid w:val="00B40F24"/>
    <w:rsid w:val="00B41A6B"/>
    <w:rsid w:val="00B420A8"/>
    <w:rsid w:val="00B42BBA"/>
    <w:rsid w:val="00B436B0"/>
    <w:rsid w:val="00B44247"/>
    <w:rsid w:val="00B44CE7"/>
    <w:rsid w:val="00B45395"/>
    <w:rsid w:val="00B46285"/>
    <w:rsid w:val="00B462C7"/>
    <w:rsid w:val="00B50C6F"/>
    <w:rsid w:val="00B514E4"/>
    <w:rsid w:val="00B51A4B"/>
    <w:rsid w:val="00B51EE1"/>
    <w:rsid w:val="00B52523"/>
    <w:rsid w:val="00B526BF"/>
    <w:rsid w:val="00B52EEC"/>
    <w:rsid w:val="00B539C6"/>
    <w:rsid w:val="00B540CD"/>
    <w:rsid w:val="00B542EC"/>
    <w:rsid w:val="00B547F9"/>
    <w:rsid w:val="00B548B0"/>
    <w:rsid w:val="00B550AC"/>
    <w:rsid w:val="00B5511B"/>
    <w:rsid w:val="00B558F1"/>
    <w:rsid w:val="00B56D5C"/>
    <w:rsid w:val="00B57449"/>
    <w:rsid w:val="00B574C7"/>
    <w:rsid w:val="00B574E4"/>
    <w:rsid w:val="00B5751E"/>
    <w:rsid w:val="00B5753A"/>
    <w:rsid w:val="00B57CE2"/>
    <w:rsid w:val="00B57FC2"/>
    <w:rsid w:val="00B601CD"/>
    <w:rsid w:val="00B602B6"/>
    <w:rsid w:val="00B60DCC"/>
    <w:rsid w:val="00B60F02"/>
    <w:rsid w:val="00B613AB"/>
    <w:rsid w:val="00B61454"/>
    <w:rsid w:val="00B61C5F"/>
    <w:rsid w:val="00B629FE"/>
    <w:rsid w:val="00B65457"/>
    <w:rsid w:val="00B6555A"/>
    <w:rsid w:val="00B657B4"/>
    <w:rsid w:val="00B65951"/>
    <w:rsid w:val="00B65E41"/>
    <w:rsid w:val="00B66187"/>
    <w:rsid w:val="00B66677"/>
    <w:rsid w:val="00B66964"/>
    <w:rsid w:val="00B673D4"/>
    <w:rsid w:val="00B67A6B"/>
    <w:rsid w:val="00B70929"/>
    <w:rsid w:val="00B70947"/>
    <w:rsid w:val="00B70A5A"/>
    <w:rsid w:val="00B70AE8"/>
    <w:rsid w:val="00B713BD"/>
    <w:rsid w:val="00B7233C"/>
    <w:rsid w:val="00B741E8"/>
    <w:rsid w:val="00B744F1"/>
    <w:rsid w:val="00B74880"/>
    <w:rsid w:val="00B75269"/>
    <w:rsid w:val="00B75D1A"/>
    <w:rsid w:val="00B7619B"/>
    <w:rsid w:val="00B76838"/>
    <w:rsid w:val="00B76A4C"/>
    <w:rsid w:val="00B76E38"/>
    <w:rsid w:val="00B77FB4"/>
    <w:rsid w:val="00B8126A"/>
    <w:rsid w:val="00B81BC9"/>
    <w:rsid w:val="00B81DC9"/>
    <w:rsid w:val="00B81DE3"/>
    <w:rsid w:val="00B81E6E"/>
    <w:rsid w:val="00B829CD"/>
    <w:rsid w:val="00B836DB"/>
    <w:rsid w:val="00B83839"/>
    <w:rsid w:val="00B83B57"/>
    <w:rsid w:val="00B8479E"/>
    <w:rsid w:val="00B84E08"/>
    <w:rsid w:val="00B864CA"/>
    <w:rsid w:val="00B864E7"/>
    <w:rsid w:val="00B869F9"/>
    <w:rsid w:val="00B86EBA"/>
    <w:rsid w:val="00B86F4E"/>
    <w:rsid w:val="00B87015"/>
    <w:rsid w:val="00B8732E"/>
    <w:rsid w:val="00B87978"/>
    <w:rsid w:val="00B90258"/>
    <w:rsid w:val="00B91567"/>
    <w:rsid w:val="00B91729"/>
    <w:rsid w:val="00B92048"/>
    <w:rsid w:val="00B9238A"/>
    <w:rsid w:val="00B927A8"/>
    <w:rsid w:val="00B92CF0"/>
    <w:rsid w:val="00B92DC2"/>
    <w:rsid w:val="00B92F13"/>
    <w:rsid w:val="00B93E7F"/>
    <w:rsid w:val="00B94431"/>
    <w:rsid w:val="00B94602"/>
    <w:rsid w:val="00B9466D"/>
    <w:rsid w:val="00B94C99"/>
    <w:rsid w:val="00B95DF7"/>
    <w:rsid w:val="00B961D5"/>
    <w:rsid w:val="00B966B4"/>
    <w:rsid w:val="00B97147"/>
    <w:rsid w:val="00B97F28"/>
    <w:rsid w:val="00BA0625"/>
    <w:rsid w:val="00BA13EB"/>
    <w:rsid w:val="00BA2D82"/>
    <w:rsid w:val="00BA2DD3"/>
    <w:rsid w:val="00BA3652"/>
    <w:rsid w:val="00BA39D7"/>
    <w:rsid w:val="00BA3B7C"/>
    <w:rsid w:val="00BA3C53"/>
    <w:rsid w:val="00BA3EC1"/>
    <w:rsid w:val="00BA48B0"/>
    <w:rsid w:val="00BA4A4E"/>
    <w:rsid w:val="00BA4B87"/>
    <w:rsid w:val="00BA4C4C"/>
    <w:rsid w:val="00BA4CE3"/>
    <w:rsid w:val="00BA5526"/>
    <w:rsid w:val="00BA5FF3"/>
    <w:rsid w:val="00BA6984"/>
    <w:rsid w:val="00BA6C51"/>
    <w:rsid w:val="00BA78DA"/>
    <w:rsid w:val="00BA79AF"/>
    <w:rsid w:val="00BA7E45"/>
    <w:rsid w:val="00BB011C"/>
    <w:rsid w:val="00BB0197"/>
    <w:rsid w:val="00BB062D"/>
    <w:rsid w:val="00BB0888"/>
    <w:rsid w:val="00BB094C"/>
    <w:rsid w:val="00BB0AD3"/>
    <w:rsid w:val="00BB0C20"/>
    <w:rsid w:val="00BB0CCB"/>
    <w:rsid w:val="00BB0D17"/>
    <w:rsid w:val="00BB1660"/>
    <w:rsid w:val="00BB21F5"/>
    <w:rsid w:val="00BB2A25"/>
    <w:rsid w:val="00BB2C68"/>
    <w:rsid w:val="00BB3D71"/>
    <w:rsid w:val="00BB3E6A"/>
    <w:rsid w:val="00BB4014"/>
    <w:rsid w:val="00BB4C3F"/>
    <w:rsid w:val="00BB4D7E"/>
    <w:rsid w:val="00BB4E4C"/>
    <w:rsid w:val="00BB55EF"/>
    <w:rsid w:val="00BB5781"/>
    <w:rsid w:val="00BB5C46"/>
    <w:rsid w:val="00BB647B"/>
    <w:rsid w:val="00BB6608"/>
    <w:rsid w:val="00BB72C6"/>
    <w:rsid w:val="00BB7ABD"/>
    <w:rsid w:val="00BB7EE4"/>
    <w:rsid w:val="00BC11E6"/>
    <w:rsid w:val="00BC203A"/>
    <w:rsid w:val="00BC2525"/>
    <w:rsid w:val="00BC260E"/>
    <w:rsid w:val="00BC287E"/>
    <w:rsid w:val="00BC3776"/>
    <w:rsid w:val="00BC39FE"/>
    <w:rsid w:val="00BC474D"/>
    <w:rsid w:val="00BC4C94"/>
    <w:rsid w:val="00BC5F5F"/>
    <w:rsid w:val="00BC6D7B"/>
    <w:rsid w:val="00BC722F"/>
    <w:rsid w:val="00BC7314"/>
    <w:rsid w:val="00BC7878"/>
    <w:rsid w:val="00BC7B30"/>
    <w:rsid w:val="00BD1455"/>
    <w:rsid w:val="00BD184F"/>
    <w:rsid w:val="00BD221B"/>
    <w:rsid w:val="00BD2688"/>
    <w:rsid w:val="00BD3218"/>
    <w:rsid w:val="00BD3710"/>
    <w:rsid w:val="00BD3800"/>
    <w:rsid w:val="00BD4391"/>
    <w:rsid w:val="00BD5506"/>
    <w:rsid w:val="00BD5DE5"/>
    <w:rsid w:val="00BD6030"/>
    <w:rsid w:val="00BD649D"/>
    <w:rsid w:val="00BD6715"/>
    <w:rsid w:val="00BD7821"/>
    <w:rsid w:val="00BD7CB5"/>
    <w:rsid w:val="00BD7FD8"/>
    <w:rsid w:val="00BE0533"/>
    <w:rsid w:val="00BE0A69"/>
    <w:rsid w:val="00BE0D43"/>
    <w:rsid w:val="00BE217D"/>
    <w:rsid w:val="00BE3200"/>
    <w:rsid w:val="00BE334A"/>
    <w:rsid w:val="00BE34E5"/>
    <w:rsid w:val="00BE3AF7"/>
    <w:rsid w:val="00BE3D1B"/>
    <w:rsid w:val="00BE3E2D"/>
    <w:rsid w:val="00BE47CA"/>
    <w:rsid w:val="00BE48C1"/>
    <w:rsid w:val="00BE4A96"/>
    <w:rsid w:val="00BE4AC3"/>
    <w:rsid w:val="00BE5151"/>
    <w:rsid w:val="00BE5B52"/>
    <w:rsid w:val="00BE714F"/>
    <w:rsid w:val="00BF0A60"/>
    <w:rsid w:val="00BF0A9C"/>
    <w:rsid w:val="00BF0F74"/>
    <w:rsid w:val="00BF1ADB"/>
    <w:rsid w:val="00BF2698"/>
    <w:rsid w:val="00BF26D8"/>
    <w:rsid w:val="00BF3686"/>
    <w:rsid w:val="00BF38DF"/>
    <w:rsid w:val="00BF39B9"/>
    <w:rsid w:val="00BF3CA3"/>
    <w:rsid w:val="00BF3F8B"/>
    <w:rsid w:val="00BF4305"/>
    <w:rsid w:val="00BF553F"/>
    <w:rsid w:val="00BF5677"/>
    <w:rsid w:val="00BF5C51"/>
    <w:rsid w:val="00BF5EA0"/>
    <w:rsid w:val="00BF62D6"/>
    <w:rsid w:val="00BF62FF"/>
    <w:rsid w:val="00BF641C"/>
    <w:rsid w:val="00BF6AC4"/>
    <w:rsid w:val="00BF75FD"/>
    <w:rsid w:val="00C0108F"/>
    <w:rsid w:val="00C0165A"/>
    <w:rsid w:val="00C01CF9"/>
    <w:rsid w:val="00C020EE"/>
    <w:rsid w:val="00C02D39"/>
    <w:rsid w:val="00C02E83"/>
    <w:rsid w:val="00C03367"/>
    <w:rsid w:val="00C03C74"/>
    <w:rsid w:val="00C04571"/>
    <w:rsid w:val="00C04596"/>
    <w:rsid w:val="00C05490"/>
    <w:rsid w:val="00C05BF8"/>
    <w:rsid w:val="00C061B3"/>
    <w:rsid w:val="00C069D5"/>
    <w:rsid w:val="00C06BAE"/>
    <w:rsid w:val="00C0726F"/>
    <w:rsid w:val="00C07E70"/>
    <w:rsid w:val="00C07F7E"/>
    <w:rsid w:val="00C10C99"/>
    <w:rsid w:val="00C1190B"/>
    <w:rsid w:val="00C12059"/>
    <w:rsid w:val="00C1347D"/>
    <w:rsid w:val="00C137A8"/>
    <w:rsid w:val="00C13F81"/>
    <w:rsid w:val="00C142B9"/>
    <w:rsid w:val="00C14317"/>
    <w:rsid w:val="00C14B5A"/>
    <w:rsid w:val="00C15446"/>
    <w:rsid w:val="00C16032"/>
    <w:rsid w:val="00C1622A"/>
    <w:rsid w:val="00C169BA"/>
    <w:rsid w:val="00C1700E"/>
    <w:rsid w:val="00C17A1B"/>
    <w:rsid w:val="00C17A86"/>
    <w:rsid w:val="00C2029E"/>
    <w:rsid w:val="00C20B89"/>
    <w:rsid w:val="00C20D1E"/>
    <w:rsid w:val="00C210E9"/>
    <w:rsid w:val="00C21210"/>
    <w:rsid w:val="00C21919"/>
    <w:rsid w:val="00C21A18"/>
    <w:rsid w:val="00C2219A"/>
    <w:rsid w:val="00C2291E"/>
    <w:rsid w:val="00C23001"/>
    <w:rsid w:val="00C233CA"/>
    <w:rsid w:val="00C2340F"/>
    <w:rsid w:val="00C23CD5"/>
    <w:rsid w:val="00C2465A"/>
    <w:rsid w:val="00C24B49"/>
    <w:rsid w:val="00C24BCE"/>
    <w:rsid w:val="00C25A5B"/>
    <w:rsid w:val="00C26627"/>
    <w:rsid w:val="00C26CF6"/>
    <w:rsid w:val="00C26E7F"/>
    <w:rsid w:val="00C275FC"/>
    <w:rsid w:val="00C30788"/>
    <w:rsid w:val="00C30A6E"/>
    <w:rsid w:val="00C30F77"/>
    <w:rsid w:val="00C31553"/>
    <w:rsid w:val="00C31ADC"/>
    <w:rsid w:val="00C31BA1"/>
    <w:rsid w:val="00C33255"/>
    <w:rsid w:val="00C3352D"/>
    <w:rsid w:val="00C346F8"/>
    <w:rsid w:val="00C34D84"/>
    <w:rsid w:val="00C35855"/>
    <w:rsid w:val="00C35FC5"/>
    <w:rsid w:val="00C361F9"/>
    <w:rsid w:val="00C36303"/>
    <w:rsid w:val="00C36359"/>
    <w:rsid w:val="00C36DC0"/>
    <w:rsid w:val="00C36EA5"/>
    <w:rsid w:val="00C376CD"/>
    <w:rsid w:val="00C37E70"/>
    <w:rsid w:val="00C4012A"/>
    <w:rsid w:val="00C40139"/>
    <w:rsid w:val="00C40946"/>
    <w:rsid w:val="00C41025"/>
    <w:rsid w:val="00C412B6"/>
    <w:rsid w:val="00C41ADE"/>
    <w:rsid w:val="00C42F59"/>
    <w:rsid w:val="00C432FD"/>
    <w:rsid w:val="00C438E5"/>
    <w:rsid w:val="00C44168"/>
    <w:rsid w:val="00C44AE4"/>
    <w:rsid w:val="00C452CE"/>
    <w:rsid w:val="00C4540A"/>
    <w:rsid w:val="00C457E0"/>
    <w:rsid w:val="00C45EF1"/>
    <w:rsid w:val="00C46029"/>
    <w:rsid w:val="00C4645B"/>
    <w:rsid w:val="00C4756A"/>
    <w:rsid w:val="00C50346"/>
    <w:rsid w:val="00C50B64"/>
    <w:rsid w:val="00C50E39"/>
    <w:rsid w:val="00C51086"/>
    <w:rsid w:val="00C51291"/>
    <w:rsid w:val="00C5144F"/>
    <w:rsid w:val="00C521CB"/>
    <w:rsid w:val="00C5271E"/>
    <w:rsid w:val="00C52855"/>
    <w:rsid w:val="00C52C03"/>
    <w:rsid w:val="00C52DB1"/>
    <w:rsid w:val="00C5382C"/>
    <w:rsid w:val="00C53927"/>
    <w:rsid w:val="00C5400C"/>
    <w:rsid w:val="00C54157"/>
    <w:rsid w:val="00C5601C"/>
    <w:rsid w:val="00C56F40"/>
    <w:rsid w:val="00C57BC9"/>
    <w:rsid w:val="00C6010E"/>
    <w:rsid w:val="00C60502"/>
    <w:rsid w:val="00C60AE2"/>
    <w:rsid w:val="00C618E1"/>
    <w:rsid w:val="00C619B5"/>
    <w:rsid w:val="00C61BC3"/>
    <w:rsid w:val="00C61EFB"/>
    <w:rsid w:val="00C62650"/>
    <w:rsid w:val="00C62C9A"/>
    <w:rsid w:val="00C630AF"/>
    <w:rsid w:val="00C63415"/>
    <w:rsid w:val="00C63DD8"/>
    <w:rsid w:val="00C647E7"/>
    <w:rsid w:val="00C64983"/>
    <w:rsid w:val="00C64F12"/>
    <w:rsid w:val="00C654FB"/>
    <w:rsid w:val="00C6559C"/>
    <w:rsid w:val="00C659BB"/>
    <w:rsid w:val="00C66B51"/>
    <w:rsid w:val="00C66ECC"/>
    <w:rsid w:val="00C6761E"/>
    <w:rsid w:val="00C7047C"/>
    <w:rsid w:val="00C70FDB"/>
    <w:rsid w:val="00C714CB"/>
    <w:rsid w:val="00C716A6"/>
    <w:rsid w:val="00C71898"/>
    <w:rsid w:val="00C71AD8"/>
    <w:rsid w:val="00C71CBC"/>
    <w:rsid w:val="00C73191"/>
    <w:rsid w:val="00C73341"/>
    <w:rsid w:val="00C73763"/>
    <w:rsid w:val="00C74011"/>
    <w:rsid w:val="00C756DF"/>
    <w:rsid w:val="00C7582C"/>
    <w:rsid w:val="00C75996"/>
    <w:rsid w:val="00C76089"/>
    <w:rsid w:val="00C7741C"/>
    <w:rsid w:val="00C77C17"/>
    <w:rsid w:val="00C77DDB"/>
    <w:rsid w:val="00C8003B"/>
    <w:rsid w:val="00C8020B"/>
    <w:rsid w:val="00C8071C"/>
    <w:rsid w:val="00C80AE0"/>
    <w:rsid w:val="00C80D89"/>
    <w:rsid w:val="00C815A4"/>
    <w:rsid w:val="00C81A05"/>
    <w:rsid w:val="00C81CAC"/>
    <w:rsid w:val="00C81D61"/>
    <w:rsid w:val="00C8237F"/>
    <w:rsid w:val="00C837A7"/>
    <w:rsid w:val="00C850BC"/>
    <w:rsid w:val="00C85273"/>
    <w:rsid w:val="00C8569F"/>
    <w:rsid w:val="00C85991"/>
    <w:rsid w:val="00C8650A"/>
    <w:rsid w:val="00C866E5"/>
    <w:rsid w:val="00C86D29"/>
    <w:rsid w:val="00C86E3F"/>
    <w:rsid w:val="00C872BD"/>
    <w:rsid w:val="00C87A19"/>
    <w:rsid w:val="00C87C0F"/>
    <w:rsid w:val="00C904B9"/>
    <w:rsid w:val="00C905B4"/>
    <w:rsid w:val="00C9067E"/>
    <w:rsid w:val="00C911AA"/>
    <w:rsid w:val="00C918FD"/>
    <w:rsid w:val="00C91EEE"/>
    <w:rsid w:val="00C926F3"/>
    <w:rsid w:val="00C92889"/>
    <w:rsid w:val="00C9316E"/>
    <w:rsid w:val="00C93E1F"/>
    <w:rsid w:val="00C94120"/>
    <w:rsid w:val="00C9439A"/>
    <w:rsid w:val="00C9465D"/>
    <w:rsid w:val="00C952DB"/>
    <w:rsid w:val="00C95CB2"/>
    <w:rsid w:val="00C95F05"/>
    <w:rsid w:val="00C96730"/>
    <w:rsid w:val="00C96835"/>
    <w:rsid w:val="00C96877"/>
    <w:rsid w:val="00C970E4"/>
    <w:rsid w:val="00C973B3"/>
    <w:rsid w:val="00CA0A60"/>
    <w:rsid w:val="00CA10BE"/>
    <w:rsid w:val="00CA1274"/>
    <w:rsid w:val="00CA2588"/>
    <w:rsid w:val="00CA281C"/>
    <w:rsid w:val="00CA2C93"/>
    <w:rsid w:val="00CA3B44"/>
    <w:rsid w:val="00CA3EE7"/>
    <w:rsid w:val="00CA4221"/>
    <w:rsid w:val="00CA44A6"/>
    <w:rsid w:val="00CA52F4"/>
    <w:rsid w:val="00CA5E5A"/>
    <w:rsid w:val="00CA678A"/>
    <w:rsid w:val="00CA7592"/>
    <w:rsid w:val="00CA7C61"/>
    <w:rsid w:val="00CB0C7C"/>
    <w:rsid w:val="00CB2C9D"/>
    <w:rsid w:val="00CB3204"/>
    <w:rsid w:val="00CB34D6"/>
    <w:rsid w:val="00CB43F4"/>
    <w:rsid w:val="00CB4631"/>
    <w:rsid w:val="00CB53D3"/>
    <w:rsid w:val="00CB55C1"/>
    <w:rsid w:val="00CB5A5F"/>
    <w:rsid w:val="00CB5FB7"/>
    <w:rsid w:val="00CB70BC"/>
    <w:rsid w:val="00CB7B77"/>
    <w:rsid w:val="00CB7E57"/>
    <w:rsid w:val="00CC044F"/>
    <w:rsid w:val="00CC054D"/>
    <w:rsid w:val="00CC168F"/>
    <w:rsid w:val="00CC18DC"/>
    <w:rsid w:val="00CC2064"/>
    <w:rsid w:val="00CC2A9D"/>
    <w:rsid w:val="00CC2B74"/>
    <w:rsid w:val="00CC2CD4"/>
    <w:rsid w:val="00CC3552"/>
    <w:rsid w:val="00CC3B75"/>
    <w:rsid w:val="00CC3D2B"/>
    <w:rsid w:val="00CC490D"/>
    <w:rsid w:val="00CC497E"/>
    <w:rsid w:val="00CC508B"/>
    <w:rsid w:val="00CC52E9"/>
    <w:rsid w:val="00CC5439"/>
    <w:rsid w:val="00CC73DB"/>
    <w:rsid w:val="00CC7983"/>
    <w:rsid w:val="00CC7AD4"/>
    <w:rsid w:val="00CC7BFC"/>
    <w:rsid w:val="00CC7DA7"/>
    <w:rsid w:val="00CD0B4E"/>
    <w:rsid w:val="00CD0C79"/>
    <w:rsid w:val="00CD1E7C"/>
    <w:rsid w:val="00CD340B"/>
    <w:rsid w:val="00CD3D31"/>
    <w:rsid w:val="00CD41D8"/>
    <w:rsid w:val="00CD4331"/>
    <w:rsid w:val="00CD4846"/>
    <w:rsid w:val="00CD492C"/>
    <w:rsid w:val="00CD4A31"/>
    <w:rsid w:val="00CD54EE"/>
    <w:rsid w:val="00CD54F5"/>
    <w:rsid w:val="00CD585A"/>
    <w:rsid w:val="00CD5C4E"/>
    <w:rsid w:val="00CD6146"/>
    <w:rsid w:val="00CD62DF"/>
    <w:rsid w:val="00CD6519"/>
    <w:rsid w:val="00CD6C48"/>
    <w:rsid w:val="00CD6EE1"/>
    <w:rsid w:val="00CD722F"/>
    <w:rsid w:val="00CD737E"/>
    <w:rsid w:val="00CD790C"/>
    <w:rsid w:val="00CD7C02"/>
    <w:rsid w:val="00CE0F43"/>
    <w:rsid w:val="00CE11C8"/>
    <w:rsid w:val="00CE338D"/>
    <w:rsid w:val="00CE3A95"/>
    <w:rsid w:val="00CE3CF8"/>
    <w:rsid w:val="00CE4073"/>
    <w:rsid w:val="00CE40A1"/>
    <w:rsid w:val="00CE59A6"/>
    <w:rsid w:val="00CE6272"/>
    <w:rsid w:val="00CE76EF"/>
    <w:rsid w:val="00CE78BE"/>
    <w:rsid w:val="00CE7E8F"/>
    <w:rsid w:val="00CE7F9D"/>
    <w:rsid w:val="00CF082D"/>
    <w:rsid w:val="00CF0F6E"/>
    <w:rsid w:val="00CF15D3"/>
    <w:rsid w:val="00CF19C2"/>
    <w:rsid w:val="00CF1E22"/>
    <w:rsid w:val="00CF21C0"/>
    <w:rsid w:val="00CF315C"/>
    <w:rsid w:val="00CF3D06"/>
    <w:rsid w:val="00CF3EC9"/>
    <w:rsid w:val="00CF4234"/>
    <w:rsid w:val="00CF4978"/>
    <w:rsid w:val="00CF4C0B"/>
    <w:rsid w:val="00CF4DAF"/>
    <w:rsid w:val="00CF5084"/>
    <w:rsid w:val="00CF5182"/>
    <w:rsid w:val="00CF5723"/>
    <w:rsid w:val="00CF5BE9"/>
    <w:rsid w:val="00CF5C7A"/>
    <w:rsid w:val="00CF5D40"/>
    <w:rsid w:val="00CF660C"/>
    <w:rsid w:val="00CF6F63"/>
    <w:rsid w:val="00CF7CDF"/>
    <w:rsid w:val="00CF7E24"/>
    <w:rsid w:val="00D00023"/>
    <w:rsid w:val="00D000CA"/>
    <w:rsid w:val="00D00132"/>
    <w:rsid w:val="00D002F4"/>
    <w:rsid w:val="00D00663"/>
    <w:rsid w:val="00D00ACB"/>
    <w:rsid w:val="00D019D7"/>
    <w:rsid w:val="00D01D0A"/>
    <w:rsid w:val="00D0292F"/>
    <w:rsid w:val="00D029D5"/>
    <w:rsid w:val="00D0374F"/>
    <w:rsid w:val="00D0424A"/>
    <w:rsid w:val="00D046FF"/>
    <w:rsid w:val="00D050EF"/>
    <w:rsid w:val="00D053F7"/>
    <w:rsid w:val="00D058AB"/>
    <w:rsid w:val="00D060F3"/>
    <w:rsid w:val="00D062B8"/>
    <w:rsid w:val="00D06B6F"/>
    <w:rsid w:val="00D07A23"/>
    <w:rsid w:val="00D10275"/>
    <w:rsid w:val="00D10448"/>
    <w:rsid w:val="00D10533"/>
    <w:rsid w:val="00D10A75"/>
    <w:rsid w:val="00D1141B"/>
    <w:rsid w:val="00D11865"/>
    <w:rsid w:val="00D11A46"/>
    <w:rsid w:val="00D11BAB"/>
    <w:rsid w:val="00D123D2"/>
    <w:rsid w:val="00D13333"/>
    <w:rsid w:val="00D13726"/>
    <w:rsid w:val="00D142BB"/>
    <w:rsid w:val="00D14F33"/>
    <w:rsid w:val="00D15CF7"/>
    <w:rsid w:val="00D16093"/>
    <w:rsid w:val="00D164C3"/>
    <w:rsid w:val="00D1658C"/>
    <w:rsid w:val="00D16BC0"/>
    <w:rsid w:val="00D20241"/>
    <w:rsid w:val="00D20462"/>
    <w:rsid w:val="00D2053C"/>
    <w:rsid w:val="00D209DA"/>
    <w:rsid w:val="00D20CED"/>
    <w:rsid w:val="00D22184"/>
    <w:rsid w:val="00D22240"/>
    <w:rsid w:val="00D22453"/>
    <w:rsid w:val="00D2308B"/>
    <w:rsid w:val="00D235E5"/>
    <w:rsid w:val="00D23B08"/>
    <w:rsid w:val="00D2461A"/>
    <w:rsid w:val="00D24D1F"/>
    <w:rsid w:val="00D251CC"/>
    <w:rsid w:val="00D261E6"/>
    <w:rsid w:val="00D26A10"/>
    <w:rsid w:val="00D270C1"/>
    <w:rsid w:val="00D31CF0"/>
    <w:rsid w:val="00D328CC"/>
    <w:rsid w:val="00D32E6C"/>
    <w:rsid w:val="00D3399A"/>
    <w:rsid w:val="00D33B10"/>
    <w:rsid w:val="00D34B53"/>
    <w:rsid w:val="00D35043"/>
    <w:rsid w:val="00D354F9"/>
    <w:rsid w:val="00D35EA4"/>
    <w:rsid w:val="00D361B2"/>
    <w:rsid w:val="00D3640A"/>
    <w:rsid w:val="00D36AA6"/>
    <w:rsid w:val="00D404A7"/>
    <w:rsid w:val="00D4072D"/>
    <w:rsid w:val="00D40C26"/>
    <w:rsid w:val="00D410A2"/>
    <w:rsid w:val="00D41250"/>
    <w:rsid w:val="00D412B1"/>
    <w:rsid w:val="00D4175F"/>
    <w:rsid w:val="00D427D0"/>
    <w:rsid w:val="00D42EB8"/>
    <w:rsid w:val="00D4316E"/>
    <w:rsid w:val="00D43197"/>
    <w:rsid w:val="00D43425"/>
    <w:rsid w:val="00D434A8"/>
    <w:rsid w:val="00D43697"/>
    <w:rsid w:val="00D4396B"/>
    <w:rsid w:val="00D446A5"/>
    <w:rsid w:val="00D446AC"/>
    <w:rsid w:val="00D44F7D"/>
    <w:rsid w:val="00D45389"/>
    <w:rsid w:val="00D45B29"/>
    <w:rsid w:val="00D46509"/>
    <w:rsid w:val="00D468E8"/>
    <w:rsid w:val="00D47CE7"/>
    <w:rsid w:val="00D5021E"/>
    <w:rsid w:val="00D5052F"/>
    <w:rsid w:val="00D505C9"/>
    <w:rsid w:val="00D50BC1"/>
    <w:rsid w:val="00D51822"/>
    <w:rsid w:val="00D52286"/>
    <w:rsid w:val="00D523BC"/>
    <w:rsid w:val="00D52B56"/>
    <w:rsid w:val="00D52EF8"/>
    <w:rsid w:val="00D5306E"/>
    <w:rsid w:val="00D53752"/>
    <w:rsid w:val="00D5391A"/>
    <w:rsid w:val="00D53E2F"/>
    <w:rsid w:val="00D53E45"/>
    <w:rsid w:val="00D54349"/>
    <w:rsid w:val="00D5459A"/>
    <w:rsid w:val="00D54661"/>
    <w:rsid w:val="00D54A3B"/>
    <w:rsid w:val="00D55312"/>
    <w:rsid w:val="00D55A00"/>
    <w:rsid w:val="00D55AFD"/>
    <w:rsid w:val="00D561E2"/>
    <w:rsid w:val="00D56462"/>
    <w:rsid w:val="00D57081"/>
    <w:rsid w:val="00D57466"/>
    <w:rsid w:val="00D57D3A"/>
    <w:rsid w:val="00D60284"/>
    <w:rsid w:val="00D60D95"/>
    <w:rsid w:val="00D611D4"/>
    <w:rsid w:val="00D62B8C"/>
    <w:rsid w:val="00D63266"/>
    <w:rsid w:val="00D647FB"/>
    <w:rsid w:val="00D64ABB"/>
    <w:rsid w:val="00D64B59"/>
    <w:rsid w:val="00D64BB3"/>
    <w:rsid w:val="00D65426"/>
    <w:rsid w:val="00D657BD"/>
    <w:rsid w:val="00D67246"/>
    <w:rsid w:val="00D674CC"/>
    <w:rsid w:val="00D677B9"/>
    <w:rsid w:val="00D70087"/>
    <w:rsid w:val="00D7027B"/>
    <w:rsid w:val="00D7057B"/>
    <w:rsid w:val="00D705BB"/>
    <w:rsid w:val="00D709A7"/>
    <w:rsid w:val="00D71444"/>
    <w:rsid w:val="00D7175D"/>
    <w:rsid w:val="00D71D99"/>
    <w:rsid w:val="00D73608"/>
    <w:rsid w:val="00D73AB5"/>
    <w:rsid w:val="00D73B45"/>
    <w:rsid w:val="00D73EBD"/>
    <w:rsid w:val="00D74197"/>
    <w:rsid w:val="00D74478"/>
    <w:rsid w:val="00D74829"/>
    <w:rsid w:val="00D752FE"/>
    <w:rsid w:val="00D756FD"/>
    <w:rsid w:val="00D75C9F"/>
    <w:rsid w:val="00D761ED"/>
    <w:rsid w:val="00D76DD5"/>
    <w:rsid w:val="00D77125"/>
    <w:rsid w:val="00D771F4"/>
    <w:rsid w:val="00D80275"/>
    <w:rsid w:val="00D8065B"/>
    <w:rsid w:val="00D811DF"/>
    <w:rsid w:val="00D82989"/>
    <w:rsid w:val="00D82A22"/>
    <w:rsid w:val="00D84339"/>
    <w:rsid w:val="00D84C2C"/>
    <w:rsid w:val="00D85418"/>
    <w:rsid w:val="00D859D0"/>
    <w:rsid w:val="00D86602"/>
    <w:rsid w:val="00D86F77"/>
    <w:rsid w:val="00D87023"/>
    <w:rsid w:val="00D8708C"/>
    <w:rsid w:val="00D875F1"/>
    <w:rsid w:val="00D87684"/>
    <w:rsid w:val="00D8772E"/>
    <w:rsid w:val="00D87777"/>
    <w:rsid w:val="00D90D1A"/>
    <w:rsid w:val="00D90F06"/>
    <w:rsid w:val="00D9110A"/>
    <w:rsid w:val="00D916D2"/>
    <w:rsid w:val="00D916F4"/>
    <w:rsid w:val="00D9193E"/>
    <w:rsid w:val="00D91F3F"/>
    <w:rsid w:val="00D92208"/>
    <w:rsid w:val="00D92E74"/>
    <w:rsid w:val="00D93428"/>
    <w:rsid w:val="00D946AE"/>
    <w:rsid w:val="00D94802"/>
    <w:rsid w:val="00D9577B"/>
    <w:rsid w:val="00D962F9"/>
    <w:rsid w:val="00DA050D"/>
    <w:rsid w:val="00DA1708"/>
    <w:rsid w:val="00DA209B"/>
    <w:rsid w:val="00DA2154"/>
    <w:rsid w:val="00DA25C7"/>
    <w:rsid w:val="00DA2B0F"/>
    <w:rsid w:val="00DA2F22"/>
    <w:rsid w:val="00DA30D5"/>
    <w:rsid w:val="00DA3DA0"/>
    <w:rsid w:val="00DA4BB9"/>
    <w:rsid w:val="00DA4E81"/>
    <w:rsid w:val="00DA5DA9"/>
    <w:rsid w:val="00DA6DAB"/>
    <w:rsid w:val="00DB16CA"/>
    <w:rsid w:val="00DB1B00"/>
    <w:rsid w:val="00DB2044"/>
    <w:rsid w:val="00DB2903"/>
    <w:rsid w:val="00DB2C3A"/>
    <w:rsid w:val="00DB3042"/>
    <w:rsid w:val="00DB4005"/>
    <w:rsid w:val="00DB52E5"/>
    <w:rsid w:val="00DB560B"/>
    <w:rsid w:val="00DB6110"/>
    <w:rsid w:val="00DB6B46"/>
    <w:rsid w:val="00DB6C70"/>
    <w:rsid w:val="00DB7407"/>
    <w:rsid w:val="00DB74A2"/>
    <w:rsid w:val="00DC040D"/>
    <w:rsid w:val="00DC04FD"/>
    <w:rsid w:val="00DC0E11"/>
    <w:rsid w:val="00DC122F"/>
    <w:rsid w:val="00DC1DA3"/>
    <w:rsid w:val="00DC256B"/>
    <w:rsid w:val="00DC28E1"/>
    <w:rsid w:val="00DC2D14"/>
    <w:rsid w:val="00DC3866"/>
    <w:rsid w:val="00DC447E"/>
    <w:rsid w:val="00DC4C3E"/>
    <w:rsid w:val="00DC5021"/>
    <w:rsid w:val="00DC5514"/>
    <w:rsid w:val="00DC6060"/>
    <w:rsid w:val="00DC6E1E"/>
    <w:rsid w:val="00DC71DD"/>
    <w:rsid w:val="00DC7B59"/>
    <w:rsid w:val="00DD0406"/>
    <w:rsid w:val="00DD068B"/>
    <w:rsid w:val="00DD07CA"/>
    <w:rsid w:val="00DD0F1D"/>
    <w:rsid w:val="00DD0FE3"/>
    <w:rsid w:val="00DD1CA6"/>
    <w:rsid w:val="00DD21F7"/>
    <w:rsid w:val="00DD2305"/>
    <w:rsid w:val="00DD2BD6"/>
    <w:rsid w:val="00DD39AD"/>
    <w:rsid w:val="00DD3E6D"/>
    <w:rsid w:val="00DD4212"/>
    <w:rsid w:val="00DD5251"/>
    <w:rsid w:val="00DD5BE5"/>
    <w:rsid w:val="00DD6B5B"/>
    <w:rsid w:val="00DD7008"/>
    <w:rsid w:val="00DD7219"/>
    <w:rsid w:val="00DD7D42"/>
    <w:rsid w:val="00DD7F6F"/>
    <w:rsid w:val="00DE0885"/>
    <w:rsid w:val="00DE1C6D"/>
    <w:rsid w:val="00DE290E"/>
    <w:rsid w:val="00DE3056"/>
    <w:rsid w:val="00DE3609"/>
    <w:rsid w:val="00DE46F3"/>
    <w:rsid w:val="00DE6DA0"/>
    <w:rsid w:val="00DE7256"/>
    <w:rsid w:val="00DF01B3"/>
    <w:rsid w:val="00DF22B2"/>
    <w:rsid w:val="00DF28C7"/>
    <w:rsid w:val="00DF307D"/>
    <w:rsid w:val="00DF313E"/>
    <w:rsid w:val="00DF42C5"/>
    <w:rsid w:val="00DF46F6"/>
    <w:rsid w:val="00DF5295"/>
    <w:rsid w:val="00DF568A"/>
    <w:rsid w:val="00DF56CA"/>
    <w:rsid w:val="00DF5991"/>
    <w:rsid w:val="00DF5B9F"/>
    <w:rsid w:val="00DF5BE6"/>
    <w:rsid w:val="00DF5C86"/>
    <w:rsid w:val="00DF5D4A"/>
    <w:rsid w:val="00DF5DB0"/>
    <w:rsid w:val="00DF65FC"/>
    <w:rsid w:val="00DF6BDF"/>
    <w:rsid w:val="00DF6CCB"/>
    <w:rsid w:val="00DF7281"/>
    <w:rsid w:val="00DF730B"/>
    <w:rsid w:val="00DF7878"/>
    <w:rsid w:val="00E006D1"/>
    <w:rsid w:val="00E01177"/>
    <w:rsid w:val="00E01DE4"/>
    <w:rsid w:val="00E01F53"/>
    <w:rsid w:val="00E02277"/>
    <w:rsid w:val="00E024E6"/>
    <w:rsid w:val="00E02983"/>
    <w:rsid w:val="00E02EC3"/>
    <w:rsid w:val="00E033C2"/>
    <w:rsid w:val="00E039F6"/>
    <w:rsid w:val="00E04118"/>
    <w:rsid w:val="00E044B2"/>
    <w:rsid w:val="00E055FD"/>
    <w:rsid w:val="00E0563A"/>
    <w:rsid w:val="00E066CE"/>
    <w:rsid w:val="00E06AD4"/>
    <w:rsid w:val="00E06FA3"/>
    <w:rsid w:val="00E07530"/>
    <w:rsid w:val="00E0775C"/>
    <w:rsid w:val="00E0781B"/>
    <w:rsid w:val="00E0784A"/>
    <w:rsid w:val="00E07A62"/>
    <w:rsid w:val="00E10638"/>
    <w:rsid w:val="00E12803"/>
    <w:rsid w:val="00E12F23"/>
    <w:rsid w:val="00E1502E"/>
    <w:rsid w:val="00E155BC"/>
    <w:rsid w:val="00E16A69"/>
    <w:rsid w:val="00E16DDF"/>
    <w:rsid w:val="00E16EAF"/>
    <w:rsid w:val="00E1703F"/>
    <w:rsid w:val="00E175D0"/>
    <w:rsid w:val="00E2065F"/>
    <w:rsid w:val="00E20A44"/>
    <w:rsid w:val="00E20D1E"/>
    <w:rsid w:val="00E20E48"/>
    <w:rsid w:val="00E213FE"/>
    <w:rsid w:val="00E21D19"/>
    <w:rsid w:val="00E2227D"/>
    <w:rsid w:val="00E228E8"/>
    <w:rsid w:val="00E23100"/>
    <w:rsid w:val="00E23958"/>
    <w:rsid w:val="00E23E08"/>
    <w:rsid w:val="00E2456D"/>
    <w:rsid w:val="00E249E6"/>
    <w:rsid w:val="00E24C8B"/>
    <w:rsid w:val="00E25C68"/>
    <w:rsid w:val="00E25C6C"/>
    <w:rsid w:val="00E260B1"/>
    <w:rsid w:val="00E267E0"/>
    <w:rsid w:val="00E2703A"/>
    <w:rsid w:val="00E274CE"/>
    <w:rsid w:val="00E279E4"/>
    <w:rsid w:val="00E27CB2"/>
    <w:rsid w:val="00E31684"/>
    <w:rsid w:val="00E31722"/>
    <w:rsid w:val="00E32D8D"/>
    <w:rsid w:val="00E33B67"/>
    <w:rsid w:val="00E33E9D"/>
    <w:rsid w:val="00E3467D"/>
    <w:rsid w:val="00E34A03"/>
    <w:rsid w:val="00E34E8A"/>
    <w:rsid w:val="00E355DE"/>
    <w:rsid w:val="00E3562F"/>
    <w:rsid w:val="00E35B49"/>
    <w:rsid w:val="00E35D55"/>
    <w:rsid w:val="00E3640B"/>
    <w:rsid w:val="00E3691F"/>
    <w:rsid w:val="00E37937"/>
    <w:rsid w:val="00E40ACC"/>
    <w:rsid w:val="00E40CA7"/>
    <w:rsid w:val="00E40CB3"/>
    <w:rsid w:val="00E42DFE"/>
    <w:rsid w:val="00E43BBD"/>
    <w:rsid w:val="00E442FC"/>
    <w:rsid w:val="00E45078"/>
    <w:rsid w:val="00E450D2"/>
    <w:rsid w:val="00E451C4"/>
    <w:rsid w:val="00E4541A"/>
    <w:rsid w:val="00E457B3"/>
    <w:rsid w:val="00E45E0E"/>
    <w:rsid w:val="00E4629C"/>
    <w:rsid w:val="00E4706C"/>
    <w:rsid w:val="00E47C73"/>
    <w:rsid w:val="00E502D0"/>
    <w:rsid w:val="00E508DA"/>
    <w:rsid w:val="00E50F4F"/>
    <w:rsid w:val="00E5133F"/>
    <w:rsid w:val="00E51447"/>
    <w:rsid w:val="00E51A04"/>
    <w:rsid w:val="00E51F48"/>
    <w:rsid w:val="00E523EB"/>
    <w:rsid w:val="00E52667"/>
    <w:rsid w:val="00E52AD2"/>
    <w:rsid w:val="00E52C8A"/>
    <w:rsid w:val="00E53142"/>
    <w:rsid w:val="00E5341A"/>
    <w:rsid w:val="00E535B9"/>
    <w:rsid w:val="00E53748"/>
    <w:rsid w:val="00E53DA0"/>
    <w:rsid w:val="00E5420E"/>
    <w:rsid w:val="00E54D50"/>
    <w:rsid w:val="00E56410"/>
    <w:rsid w:val="00E5654B"/>
    <w:rsid w:val="00E609CD"/>
    <w:rsid w:val="00E62646"/>
    <w:rsid w:val="00E62F5C"/>
    <w:rsid w:val="00E63DD8"/>
    <w:rsid w:val="00E64D80"/>
    <w:rsid w:val="00E650B1"/>
    <w:rsid w:val="00E66606"/>
    <w:rsid w:val="00E66E68"/>
    <w:rsid w:val="00E67111"/>
    <w:rsid w:val="00E708A2"/>
    <w:rsid w:val="00E70C8E"/>
    <w:rsid w:val="00E70F2D"/>
    <w:rsid w:val="00E71A47"/>
    <w:rsid w:val="00E7242D"/>
    <w:rsid w:val="00E72842"/>
    <w:rsid w:val="00E72D49"/>
    <w:rsid w:val="00E7314E"/>
    <w:rsid w:val="00E73156"/>
    <w:rsid w:val="00E732BD"/>
    <w:rsid w:val="00E73470"/>
    <w:rsid w:val="00E73475"/>
    <w:rsid w:val="00E73B97"/>
    <w:rsid w:val="00E73D53"/>
    <w:rsid w:val="00E742DD"/>
    <w:rsid w:val="00E74419"/>
    <w:rsid w:val="00E74879"/>
    <w:rsid w:val="00E74C5A"/>
    <w:rsid w:val="00E753F8"/>
    <w:rsid w:val="00E75ACE"/>
    <w:rsid w:val="00E75B18"/>
    <w:rsid w:val="00E76041"/>
    <w:rsid w:val="00E7655A"/>
    <w:rsid w:val="00E7661F"/>
    <w:rsid w:val="00E76A65"/>
    <w:rsid w:val="00E7781C"/>
    <w:rsid w:val="00E77CF5"/>
    <w:rsid w:val="00E77E8B"/>
    <w:rsid w:val="00E80523"/>
    <w:rsid w:val="00E8069A"/>
    <w:rsid w:val="00E80CB0"/>
    <w:rsid w:val="00E80F51"/>
    <w:rsid w:val="00E8240F"/>
    <w:rsid w:val="00E825C5"/>
    <w:rsid w:val="00E82CD3"/>
    <w:rsid w:val="00E82E00"/>
    <w:rsid w:val="00E831BE"/>
    <w:rsid w:val="00E83840"/>
    <w:rsid w:val="00E83A0C"/>
    <w:rsid w:val="00E84DBE"/>
    <w:rsid w:val="00E8519A"/>
    <w:rsid w:val="00E858B3"/>
    <w:rsid w:val="00E85B2D"/>
    <w:rsid w:val="00E867C4"/>
    <w:rsid w:val="00E86CE6"/>
    <w:rsid w:val="00E87313"/>
    <w:rsid w:val="00E874CD"/>
    <w:rsid w:val="00E87654"/>
    <w:rsid w:val="00E9048E"/>
    <w:rsid w:val="00E910D8"/>
    <w:rsid w:val="00E91222"/>
    <w:rsid w:val="00E91A44"/>
    <w:rsid w:val="00E91AD1"/>
    <w:rsid w:val="00E93429"/>
    <w:rsid w:val="00E9347E"/>
    <w:rsid w:val="00E9448C"/>
    <w:rsid w:val="00E946BC"/>
    <w:rsid w:val="00E94AC1"/>
    <w:rsid w:val="00E951D7"/>
    <w:rsid w:val="00E95318"/>
    <w:rsid w:val="00E95338"/>
    <w:rsid w:val="00E957F9"/>
    <w:rsid w:val="00E95F85"/>
    <w:rsid w:val="00E96E12"/>
    <w:rsid w:val="00E97285"/>
    <w:rsid w:val="00E97AA4"/>
    <w:rsid w:val="00E97AC5"/>
    <w:rsid w:val="00EA0423"/>
    <w:rsid w:val="00EA0521"/>
    <w:rsid w:val="00EA0633"/>
    <w:rsid w:val="00EA0FBE"/>
    <w:rsid w:val="00EA146D"/>
    <w:rsid w:val="00EA1652"/>
    <w:rsid w:val="00EA1943"/>
    <w:rsid w:val="00EA1DC4"/>
    <w:rsid w:val="00EA3910"/>
    <w:rsid w:val="00EA4295"/>
    <w:rsid w:val="00EA431A"/>
    <w:rsid w:val="00EA507E"/>
    <w:rsid w:val="00EA5376"/>
    <w:rsid w:val="00EA5715"/>
    <w:rsid w:val="00EA590E"/>
    <w:rsid w:val="00EA5C5D"/>
    <w:rsid w:val="00EA5C85"/>
    <w:rsid w:val="00EA6022"/>
    <w:rsid w:val="00EA695E"/>
    <w:rsid w:val="00EA6E82"/>
    <w:rsid w:val="00EA756E"/>
    <w:rsid w:val="00EA7ACC"/>
    <w:rsid w:val="00EA7C91"/>
    <w:rsid w:val="00EB0443"/>
    <w:rsid w:val="00EB055A"/>
    <w:rsid w:val="00EB0624"/>
    <w:rsid w:val="00EB0DAF"/>
    <w:rsid w:val="00EB0E48"/>
    <w:rsid w:val="00EB10E2"/>
    <w:rsid w:val="00EB1264"/>
    <w:rsid w:val="00EB15C9"/>
    <w:rsid w:val="00EB1B66"/>
    <w:rsid w:val="00EB299A"/>
    <w:rsid w:val="00EB2CE5"/>
    <w:rsid w:val="00EB3071"/>
    <w:rsid w:val="00EB3682"/>
    <w:rsid w:val="00EB3AEE"/>
    <w:rsid w:val="00EB3FC4"/>
    <w:rsid w:val="00EB456A"/>
    <w:rsid w:val="00EB4FFA"/>
    <w:rsid w:val="00EB5212"/>
    <w:rsid w:val="00EB604C"/>
    <w:rsid w:val="00EB61CA"/>
    <w:rsid w:val="00EB62BD"/>
    <w:rsid w:val="00EB68D9"/>
    <w:rsid w:val="00EB787D"/>
    <w:rsid w:val="00EB7A3B"/>
    <w:rsid w:val="00EC030B"/>
    <w:rsid w:val="00EC04C0"/>
    <w:rsid w:val="00EC0902"/>
    <w:rsid w:val="00EC11A0"/>
    <w:rsid w:val="00EC11DE"/>
    <w:rsid w:val="00EC137D"/>
    <w:rsid w:val="00EC21A9"/>
    <w:rsid w:val="00EC24C0"/>
    <w:rsid w:val="00EC2CB8"/>
    <w:rsid w:val="00EC2CEE"/>
    <w:rsid w:val="00EC34E1"/>
    <w:rsid w:val="00EC40CD"/>
    <w:rsid w:val="00EC4121"/>
    <w:rsid w:val="00EC4B5E"/>
    <w:rsid w:val="00EC5435"/>
    <w:rsid w:val="00EC5783"/>
    <w:rsid w:val="00EC585C"/>
    <w:rsid w:val="00EC586F"/>
    <w:rsid w:val="00EC63CA"/>
    <w:rsid w:val="00EC6625"/>
    <w:rsid w:val="00EC699F"/>
    <w:rsid w:val="00EC6F78"/>
    <w:rsid w:val="00EC7681"/>
    <w:rsid w:val="00ED02A6"/>
    <w:rsid w:val="00ED04A7"/>
    <w:rsid w:val="00ED07A9"/>
    <w:rsid w:val="00ED1652"/>
    <w:rsid w:val="00ED189D"/>
    <w:rsid w:val="00ED1955"/>
    <w:rsid w:val="00ED1E4E"/>
    <w:rsid w:val="00ED21A2"/>
    <w:rsid w:val="00ED2ACA"/>
    <w:rsid w:val="00ED38DA"/>
    <w:rsid w:val="00ED3A3B"/>
    <w:rsid w:val="00ED426D"/>
    <w:rsid w:val="00ED4283"/>
    <w:rsid w:val="00ED4C51"/>
    <w:rsid w:val="00ED5740"/>
    <w:rsid w:val="00ED5757"/>
    <w:rsid w:val="00ED6F4D"/>
    <w:rsid w:val="00ED7539"/>
    <w:rsid w:val="00ED770B"/>
    <w:rsid w:val="00EE047B"/>
    <w:rsid w:val="00EE056D"/>
    <w:rsid w:val="00EE0857"/>
    <w:rsid w:val="00EE08F5"/>
    <w:rsid w:val="00EE18C4"/>
    <w:rsid w:val="00EE1E53"/>
    <w:rsid w:val="00EE223A"/>
    <w:rsid w:val="00EE2C59"/>
    <w:rsid w:val="00EE2EC1"/>
    <w:rsid w:val="00EE31D5"/>
    <w:rsid w:val="00EE35F1"/>
    <w:rsid w:val="00EE3637"/>
    <w:rsid w:val="00EE3CB6"/>
    <w:rsid w:val="00EE458F"/>
    <w:rsid w:val="00EE4696"/>
    <w:rsid w:val="00EE4750"/>
    <w:rsid w:val="00EE49BD"/>
    <w:rsid w:val="00EE4C40"/>
    <w:rsid w:val="00EE4C7D"/>
    <w:rsid w:val="00EE4EFC"/>
    <w:rsid w:val="00EE5224"/>
    <w:rsid w:val="00EE5287"/>
    <w:rsid w:val="00EE53AF"/>
    <w:rsid w:val="00EE5427"/>
    <w:rsid w:val="00EE64C4"/>
    <w:rsid w:val="00EE6D7A"/>
    <w:rsid w:val="00EE7229"/>
    <w:rsid w:val="00EE7555"/>
    <w:rsid w:val="00EF01EE"/>
    <w:rsid w:val="00EF1113"/>
    <w:rsid w:val="00EF1121"/>
    <w:rsid w:val="00EF17B8"/>
    <w:rsid w:val="00EF1CC0"/>
    <w:rsid w:val="00EF2C26"/>
    <w:rsid w:val="00EF2CFF"/>
    <w:rsid w:val="00EF2E10"/>
    <w:rsid w:val="00EF2F62"/>
    <w:rsid w:val="00EF337E"/>
    <w:rsid w:val="00EF367B"/>
    <w:rsid w:val="00EF4409"/>
    <w:rsid w:val="00EF4500"/>
    <w:rsid w:val="00EF4DE3"/>
    <w:rsid w:val="00EF5641"/>
    <w:rsid w:val="00EF5AEC"/>
    <w:rsid w:val="00EF628A"/>
    <w:rsid w:val="00EF6611"/>
    <w:rsid w:val="00EF6D53"/>
    <w:rsid w:val="00EF6EEE"/>
    <w:rsid w:val="00EF70E4"/>
    <w:rsid w:val="00EF79B7"/>
    <w:rsid w:val="00F001ED"/>
    <w:rsid w:val="00F00259"/>
    <w:rsid w:val="00F00380"/>
    <w:rsid w:val="00F005AB"/>
    <w:rsid w:val="00F006C4"/>
    <w:rsid w:val="00F00DE2"/>
    <w:rsid w:val="00F01D1E"/>
    <w:rsid w:val="00F02668"/>
    <w:rsid w:val="00F02A5F"/>
    <w:rsid w:val="00F03E84"/>
    <w:rsid w:val="00F046D3"/>
    <w:rsid w:val="00F04FFB"/>
    <w:rsid w:val="00F05105"/>
    <w:rsid w:val="00F051F3"/>
    <w:rsid w:val="00F05392"/>
    <w:rsid w:val="00F054E3"/>
    <w:rsid w:val="00F055C2"/>
    <w:rsid w:val="00F06216"/>
    <w:rsid w:val="00F06906"/>
    <w:rsid w:val="00F06AFC"/>
    <w:rsid w:val="00F10A4E"/>
    <w:rsid w:val="00F10C25"/>
    <w:rsid w:val="00F10CDF"/>
    <w:rsid w:val="00F10E2E"/>
    <w:rsid w:val="00F11946"/>
    <w:rsid w:val="00F11FBF"/>
    <w:rsid w:val="00F12B6D"/>
    <w:rsid w:val="00F13537"/>
    <w:rsid w:val="00F13C8F"/>
    <w:rsid w:val="00F13EBA"/>
    <w:rsid w:val="00F14258"/>
    <w:rsid w:val="00F147D0"/>
    <w:rsid w:val="00F14ECD"/>
    <w:rsid w:val="00F15731"/>
    <w:rsid w:val="00F16DD8"/>
    <w:rsid w:val="00F1744A"/>
    <w:rsid w:val="00F17B6C"/>
    <w:rsid w:val="00F20B85"/>
    <w:rsid w:val="00F20DB3"/>
    <w:rsid w:val="00F214FE"/>
    <w:rsid w:val="00F22648"/>
    <w:rsid w:val="00F232E7"/>
    <w:rsid w:val="00F23449"/>
    <w:rsid w:val="00F24B3A"/>
    <w:rsid w:val="00F254E6"/>
    <w:rsid w:val="00F260D0"/>
    <w:rsid w:val="00F26B18"/>
    <w:rsid w:val="00F2715C"/>
    <w:rsid w:val="00F303CA"/>
    <w:rsid w:val="00F30E94"/>
    <w:rsid w:val="00F31918"/>
    <w:rsid w:val="00F31A9C"/>
    <w:rsid w:val="00F31B86"/>
    <w:rsid w:val="00F32B07"/>
    <w:rsid w:val="00F32B9F"/>
    <w:rsid w:val="00F3358C"/>
    <w:rsid w:val="00F33DF0"/>
    <w:rsid w:val="00F340CB"/>
    <w:rsid w:val="00F3523B"/>
    <w:rsid w:val="00F35639"/>
    <w:rsid w:val="00F359AC"/>
    <w:rsid w:val="00F35DC7"/>
    <w:rsid w:val="00F364F4"/>
    <w:rsid w:val="00F366FE"/>
    <w:rsid w:val="00F36705"/>
    <w:rsid w:val="00F369E1"/>
    <w:rsid w:val="00F37002"/>
    <w:rsid w:val="00F3755F"/>
    <w:rsid w:val="00F37F79"/>
    <w:rsid w:val="00F4042D"/>
    <w:rsid w:val="00F40580"/>
    <w:rsid w:val="00F405B1"/>
    <w:rsid w:val="00F40A96"/>
    <w:rsid w:val="00F41190"/>
    <w:rsid w:val="00F41384"/>
    <w:rsid w:val="00F414D7"/>
    <w:rsid w:val="00F42461"/>
    <w:rsid w:val="00F4332A"/>
    <w:rsid w:val="00F4365B"/>
    <w:rsid w:val="00F44418"/>
    <w:rsid w:val="00F44A07"/>
    <w:rsid w:val="00F456E2"/>
    <w:rsid w:val="00F45DF6"/>
    <w:rsid w:val="00F46756"/>
    <w:rsid w:val="00F467A6"/>
    <w:rsid w:val="00F46C59"/>
    <w:rsid w:val="00F46EE4"/>
    <w:rsid w:val="00F477B7"/>
    <w:rsid w:val="00F500B0"/>
    <w:rsid w:val="00F50432"/>
    <w:rsid w:val="00F50F32"/>
    <w:rsid w:val="00F511DB"/>
    <w:rsid w:val="00F5136A"/>
    <w:rsid w:val="00F51B66"/>
    <w:rsid w:val="00F521CF"/>
    <w:rsid w:val="00F5255F"/>
    <w:rsid w:val="00F52AE3"/>
    <w:rsid w:val="00F52B2F"/>
    <w:rsid w:val="00F531F6"/>
    <w:rsid w:val="00F53966"/>
    <w:rsid w:val="00F55194"/>
    <w:rsid w:val="00F55309"/>
    <w:rsid w:val="00F5613F"/>
    <w:rsid w:val="00F56A51"/>
    <w:rsid w:val="00F56BA2"/>
    <w:rsid w:val="00F570BE"/>
    <w:rsid w:val="00F5777F"/>
    <w:rsid w:val="00F60259"/>
    <w:rsid w:val="00F6035E"/>
    <w:rsid w:val="00F60CF8"/>
    <w:rsid w:val="00F60E4E"/>
    <w:rsid w:val="00F611E1"/>
    <w:rsid w:val="00F61701"/>
    <w:rsid w:val="00F61B9E"/>
    <w:rsid w:val="00F61BA8"/>
    <w:rsid w:val="00F62B50"/>
    <w:rsid w:val="00F6301B"/>
    <w:rsid w:val="00F63C08"/>
    <w:rsid w:val="00F63E1E"/>
    <w:rsid w:val="00F65516"/>
    <w:rsid w:val="00F65814"/>
    <w:rsid w:val="00F65A2B"/>
    <w:rsid w:val="00F66C6E"/>
    <w:rsid w:val="00F67021"/>
    <w:rsid w:val="00F67277"/>
    <w:rsid w:val="00F67387"/>
    <w:rsid w:val="00F67C83"/>
    <w:rsid w:val="00F7060E"/>
    <w:rsid w:val="00F7086D"/>
    <w:rsid w:val="00F70B0C"/>
    <w:rsid w:val="00F70B63"/>
    <w:rsid w:val="00F7118B"/>
    <w:rsid w:val="00F7158D"/>
    <w:rsid w:val="00F71A68"/>
    <w:rsid w:val="00F72053"/>
    <w:rsid w:val="00F7327B"/>
    <w:rsid w:val="00F73D31"/>
    <w:rsid w:val="00F73E97"/>
    <w:rsid w:val="00F741E2"/>
    <w:rsid w:val="00F7438B"/>
    <w:rsid w:val="00F745BD"/>
    <w:rsid w:val="00F74681"/>
    <w:rsid w:val="00F74A2E"/>
    <w:rsid w:val="00F74D1A"/>
    <w:rsid w:val="00F7626B"/>
    <w:rsid w:val="00F76551"/>
    <w:rsid w:val="00F76997"/>
    <w:rsid w:val="00F769D3"/>
    <w:rsid w:val="00F76CF4"/>
    <w:rsid w:val="00F77B1E"/>
    <w:rsid w:val="00F808F5"/>
    <w:rsid w:val="00F80A28"/>
    <w:rsid w:val="00F82099"/>
    <w:rsid w:val="00F823C2"/>
    <w:rsid w:val="00F82CDD"/>
    <w:rsid w:val="00F840F4"/>
    <w:rsid w:val="00F849BF"/>
    <w:rsid w:val="00F867E6"/>
    <w:rsid w:val="00F86C35"/>
    <w:rsid w:val="00F90CD8"/>
    <w:rsid w:val="00F90F55"/>
    <w:rsid w:val="00F9153B"/>
    <w:rsid w:val="00F91D37"/>
    <w:rsid w:val="00F92035"/>
    <w:rsid w:val="00F921D3"/>
    <w:rsid w:val="00F93E5D"/>
    <w:rsid w:val="00F94973"/>
    <w:rsid w:val="00F94BDA"/>
    <w:rsid w:val="00F94FA2"/>
    <w:rsid w:val="00F95125"/>
    <w:rsid w:val="00F95D70"/>
    <w:rsid w:val="00F96409"/>
    <w:rsid w:val="00F970CE"/>
    <w:rsid w:val="00F970D8"/>
    <w:rsid w:val="00F97DA7"/>
    <w:rsid w:val="00FA0983"/>
    <w:rsid w:val="00FA0D7A"/>
    <w:rsid w:val="00FA15B9"/>
    <w:rsid w:val="00FA186B"/>
    <w:rsid w:val="00FA1AD4"/>
    <w:rsid w:val="00FA1D0B"/>
    <w:rsid w:val="00FA290D"/>
    <w:rsid w:val="00FA29B9"/>
    <w:rsid w:val="00FA2D6C"/>
    <w:rsid w:val="00FA39A6"/>
    <w:rsid w:val="00FA4180"/>
    <w:rsid w:val="00FA43AD"/>
    <w:rsid w:val="00FA4E72"/>
    <w:rsid w:val="00FA61DE"/>
    <w:rsid w:val="00FA665E"/>
    <w:rsid w:val="00FA6BC7"/>
    <w:rsid w:val="00FB113E"/>
    <w:rsid w:val="00FB11F4"/>
    <w:rsid w:val="00FB14F0"/>
    <w:rsid w:val="00FB1529"/>
    <w:rsid w:val="00FB1E4E"/>
    <w:rsid w:val="00FB2B05"/>
    <w:rsid w:val="00FB2CCC"/>
    <w:rsid w:val="00FB2CF5"/>
    <w:rsid w:val="00FB2DF7"/>
    <w:rsid w:val="00FB3503"/>
    <w:rsid w:val="00FB3BF8"/>
    <w:rsid w:val="00FB3D5B"/>
    <w:rsid w:val="00FB3EE3"/>
    <w:rsid w:val="00FB43C8"/>
    <w:rsid w:val="00FB44DF"/>
    <w:rsid w:val="00FB5EDF"/>
    <w:rsid w:val="00FB606E"/>
    <w:rsid w:val="00FB6867"/>
    <w:rsid w:val="00FB6960"/>
    <w:rsid w:val="00FB6FFE"/>
    <w:rsid w:val="00FB77B9"/>
    <w:rsid w:val="00FB78C1"/>
    <w:rsid w:val="00FB78CA"/>
    <w:rsid w:val="00FB7CD5"/>
    <w:rsid w:val="00FC0BAA"/>
    <w:rsid w:val="00FC2369"/>
    <w:rsid w:val="00FC2726"/>
    <w:rsid w:val="00FC3237"/>
    <w:rsid w:val="00FC335F"/>
    <w:rsid w:val="00FC33BA"/>
    <w:rsid w:val="00FC37AE"/>
    <w:rsid w:val="00FC3FD6"/>
    <w:rsid w:val="00FC4AC1"/>
    <w:rsid w:val="00FC586C"/>
    <w:rsid w:val="00FC5E0B"/>
    <w:rsid w:val="00FD0416"/>
    <w:rsid w:val="00FD0C20"/>
    <w:rsid w:val="00FD0C8B"/>
    <w:rsid w:val="00FD0CB9"/>
    <w:rsid w:val="00FD1037"/>
    <w:rsid w:val="00FD169A"/>
    <w:rsid w:val="00FD258A"/>
    <w:rsid w:val="00FD2C04"/>
    <w:rsid w:val="00FD4FDF"/>
    <w:rsid w:val="00FD53FB"/>
    <w:rsid w:val="00FD55F6"/>
    <w:rsid w:val="00FD5998"/>
    <w:rsid w:val="00FD634D"/>
    <w:rsid w:val="00FD6895"/>
    <w:rsid w:val="00FD71A4"/>
    <w:rsid w:val="00FD75E5"/>
    <w:rsid w:val="00FD7D20"/>
    <w:rsid w:val="00FE024D"/>
    <w:rsid w:val="00FE0A5D"/>
    <w:rsid w:val="00FE0C5C"/>
    <w:rsid w:val="00FE0CC8"/>
    <w:rsid w:val="00FE1E6D"/>
    <w:rsid w:val="00FE2870"/>
    <w:rsid w:val="00FE2C63"/>
    <w:rsid w:val="00FE32E5"/>
    <w:rsid w:val="00FE36D7"/>
    <w:rsid w:val="00FE3823"/>
    <w:rsid w:val="00FE3AC4"/>
    <w:rsid w:val="00FE5190"/>
    <w:rsid w:val="00FE57D2"/>
    <w:rsid w:val="00FE5B23"/>
    <w:rsid w:val="00FE5DCE"/>
    <w:rsid w:val="00FE6545"/>
    <w:rsid w:val="00FE75B3"/>
    <w:rsid w:val="00FF12E6"/>
    <w:rsid w:val="00FF2314"/>
    <w:rsid w:val="00FF2AE7"/>
    <w:rsid w:val="00FF517D"/>
    <w:rsid w:val="00FF61EA"/>
    <w:rsid w:val="00FF6835"/>
    <w:rsid w:val="00FF726C"/>
    <w:rsid w:val="00FF76CA"/>
    <w:rsid w:val="026B2655"/>
    <w:rsid w:val="03A67CFB"/>
    <w:rsid w:val="03ADF888"/>
    <w:rsid w:val="03AFF0C1"/>
    <w:rsid w:val="0506BA16"/>
    <w:rsid w:val="0511BFE8"/>
    <w:rsid w:val="05639DEE"/>
    <w:rsid w:val="05D5B061"/>
    <w:rsid w:val="0639BF45"/>
    <w:rsid w:val="068749D0"/>
    <w:rsid w:val="068C927D"/>
    <w:rsid w:val="07740CBE"/>
    <w:rsid w:val="07C0FADB"/>
    <w:rsid w:val="07F62341"/>
    <w:rsid w:val="0856DF20"/>
    <w:rsid w:val="08D36B70"/>
    <w:rsid w:val="08DF9770"/>
    <w:rsid w:val="0908DD03"/>
    <w:rsid w:val="096198F8"/>
    <w:rsid w:val="0ADD7787"/>
    <w:rsid w:val="0CCC0357"/>
    <w:rsid w:val="0D57E2F8"/>
    <w:rsid w:val="0D72F5AD"/>
    <w:rsid w:val="0E8C93D9"/>
    <w:rsid w:val="0FC8D00E"/>
    <w:rsid w:val="107CBFB3"/>
    <w:rsid w:val="108078CA"/>
    <w:rsid w:val="10AE7844"/>
    <w:rsid w:val="11FE4D81"/>
    <w:rsid w:val="125BDFD0"/>
    <w:rsid w:val="12A43B56"/>
    <w:rsid w:val="12B3C7CD"/>
    <w:rsid w:val="12DF8F5C"/>
    <w:rsid w:val="1348D737"/>
    <w:rsid w:val="1386CBDB"/>
    <w:rsid w:val="1430E366"/>
    <w:rsid w:val="1489403B"/>
    <w:rsid w:val="16471E48"/>
    <w:rsid w:val="16FCDB13"/>
    <w:rsid w:val="173E260C"/>
    <w:rsid w:val="174418CC"/>
    <w:rsid w:val="176DE534"/>
    <w:rsid w:val="176FA765"/>
    <w:rsid w:val="18C0ED14"/>
    <w:rsid w:val="18E03519"/>
    <w:rsid w:val="1945C1D5"/>
    <w:rsid w:val="19EF756D"/>
    <w:rsid w:val="1A991717"/>
    <w:rsid w:val="1B326FC3"/>
    <w:rsid w:val="1B49C9B2"/>
    <w:rsid w:val="1C172098"/>
    <w:rsid w:val="1C5A7A7D"/>
    <w:rsid w:val="1C655C60"/>
    <w:rsid w:val="1CBF1E18"/>
    <w:rsid w:val="1CD6F920"/>
    <w:rsid w:val="1CF4FEE4"/>
    <w:rsid w:val="1D0F68D7"/>
    <w:rsid w:val="1D4DC661"/>
    <w:rsid w:val="1E3473F1"/>
    <w:rsid w:val="1EB598D3"/>
    <w:rsid w:val="1EB5A1B8"/>
    <w:rsid w:val="1EC6D1F7"/>
    <w:rsid w:val="1F564BFB"/>
    <w:rsid w:val="1F8E60B6"/>
    <w:rsid w:val="1FBF456E"/>
    <w:rsid w:val="208E9E55"/>
    <w:rsid w:val="20F4F9F1"/>
    <w:rsid w:val="218A57D5"/>
    <w:rsid w:val="23299C9D"/>
    <w:rsid w:val="232D1247"/>
    <w:rsid w:val="23665BA7"/>
    <w:rsid w:val="23882F45"/>
    <w:rsid w:val="239AD77C"/>
    <w:rsid w:val="23C6D6FB"/>
    <w:rsid w:val="23D21E62"/>
    <w:rsid w:val="242A109C"/>
    <w:rsid w:val="248138E2"/>
    <w:rsid w:val="24D3201D"/>
    <w:rsid w:val="250C55B0"/>
    <w:rsid w:val="25158C3B"/>
    <w:rsid w:val="25C30E3F"/>
    <w:rsid w:val="2615815F"/>
    <w:rsid w:val="2645EE10"/>
    <w:rsid w:val="26815C5D"/>
    <w:rsid w:val="26FE7D9C"/>
    <w:rsid w:val="27638C00"/>
    <w:rsid w:val="27DE329C"/>
    <w:rsid w:val="2822FEF9"/>
    <w:rsid w:val="284EF02D"/>
    <w:rsid w:val="2952BD8A"/>
    <w:rsid w:val="2A25A193"/>
    <w:rsid w:val="2A4A9BE1"/>
    <w:rsid w:val="2AFED3E3"/>
    <w:rsid w:val="2B99BC01"/>
    <w:rsid w:val="2C5887EE"/>
    <w:rsid w:val="2C7575B2"/>
    <w:rsid w:val="2CB28AAE"/>
    <w:rsid w:val="2CD51AA4"/>
    <w:rsid w:val="2D68933C"/>
    <w:rsid w:val="2D6E1AA8"/>
    <w:rsid w:val="2D7D1338"/>
    <w:rsid w:val="2EA2965C"/>
    <w:rsid w:val="2EE90DC1"/>
    <w:rsid w:val="300F2F5D"/>
    <w:rsid w:val="3099E62D"/>
    <w:rsid w:val="30FD68A5"/>
    <w:rsid w:val="31E62210"/>
    <w:rsid w:val="3240815C"/>
    <w:rsid w:val="327FD3D4"/>
    <w:rsid w:val="3314BFA7"/>
    <w:rsid w:val="33850E0C"/>
    <w:rsid w:val="339C9322"/>
    <w:rsid w:val="33BECF7D"/>
    <w:rsid w:val="33D33D1C"/>
    <w:rsid w:val="34E7FCD3"/>
    <w:rsid w:val="34EA8A65"/>
    <w:rsid w:val="34FA8956"/>
    <w:rsid w:val="359AC2C2"/>
    <w:rsid w:val="35F60719"/>
    <w:rsid w:val="363E130D"/>
    <w:rsid w:val="36BF3DE4"/>
    <w:rsid w:val="36E58B2D"/>
    <w:rsid w:val="374221E3"/>
    <w:rsid w:val="3840EAC4"/>
    <w:rsid w:val="39F8E317"/>
    <w:rsid w:val="3A8D122B"/>
    <w:rsid w:val="3AEBD754"/>
    <w:rsid w:val="3B71F5C9"/>
    <w:rsid w:val="3B7F8796"/>
    <w:rsid w:val="3BE2C780"/>
    <w:rsid w:val="3BF0D151"/>
    <w:rsid w:val="3C203F93"/>
    <w:rsid w:val="3D08C024"/>
    <w:rsid w:val="3D1653BE"/>
    <w:rsid w:val="3D1C5D6E"/>
    <w:rsid w:val="3D34D349"/>
    <w:rsid w:val="3D591C88"/>
    <w:rsid w:val="3DAF6AF4"/>
    <w:rsid w:val="3DC24912"/>
    <w:rsid w:val="3E418228"/>
    <w:rsid w:val="3E62CE9C"/>
    <w:rsid w:val="3E7A2EB0"/>
    <w:rsid w:val="407BB948"/>
    <w:rsid w:val="40BBD2ED"/>
    <w:rsid w:val="417C7611"/>
    <w:rsid w:val="41FA3771"/>
    <w:rsid w:val="427EC77F"/>
    <w:rsid w:val="42DCB0C0"/>
    <w:rsid w:val="438FB53B"/>
    <w:rsid w:val="440D42ED"/>
    <w:rsid w:val="44561BA3"/>
    <w:rsid w:val="44655A11"/>
    <w:rsid w:val="449BF226"/>
    <w:rsid w:val="44E90EF8"/>
    <w:rsid w:val="44FEC9F9"/>
    <w:rsid w:val="4512709A"/>
    <w:rsid w:val="451F382F"/>
    <w:rsid w:val="453B3792"/>
    <w:rsid w:val="4596EED4"/>
    <w:rsid w:val="460E0CDB"/>
    <w:rsid w:val="464589D4"/>
    <w:rsid w:val="46C41F72"/>
    <w:rsid w:val="4708A1FA"/>
    <w:rsid w:val="473E0300"/>
    <w:rsid w:val="474A2B54"/>
    <w:rsid w:val="47751C39"/>
    <w:rsid w:val="486268F9"/>
    <w:rsid w:val="48AB27F3"/>
    <w:rsid w:val="490288B2"/>
    <w:rsid w:val="494EC0EB"/>
    <w:rsid w:val="49BF80BD"/>
    <w:rsid w:val="4A1AE2D0"/>
    <w:rsid w:val="4ACCD1EB"/>
    <w:rsid w:val="4B1E8EDD"/>
    <w:rsid w:val="4B23CF0C"/>
    <w:rsid w:val="4B58B399"/>
    <w:rsid w:val="4BAAB004"/>
    <w:rsid w:val="4BB276C6"/>
    <w:rsid w:val="4BD47CD9"/>
    <w:rsid w:val="4CA79965"/>
    <w:rsid w:val="4D559BC0"/>
    <w:rsid w:val="4E53FE15"/>
    <w:rsid w:val="4E94C168"/>
    <w:rsid w:val="4EEBD763"/>
    <w:rsid w:val="4F415044"/>
    <w:rsid w:val="4FC747D5"/>
    <w:rsid w:val="50F39933"/>
    <w:rsid w:val="512F1EB5"/>
    <w:rsid w:val="51F73712"/>
    <w:rsid w:val="53052955"/>
    <w:rsid w:val="53516E2B"/>
    <w:rsid w:val="5379FEFE"/>
    <w:rsid w:val="54370F07"/>
    <w:rsid w:val="5580B0C3"/>
    <w:rsid w:val="55CD741F"/>
    <w:rsid w:val="56A2D659"/>
    <w:rsid w:val="56C62D20"/>
    <w:rsid w:val="574F1447"/>
    <w:rsid w:val="576B298B"/>
    <w:rsid w:val="57B9CE9F"/>
    <w:rsid w:val="57E87363"/>
    <w:rsid w:val="599A1553"/>
    <w:rsid w:val="59A8FEF6"/>
    <w:rsid w:val="59B91974"/>
    <w:rsid w:val="59D9E143"/>
    <w:rsid w:val="5B09486F"/>
    <w:rsid w:val="5B451FFF"/>
    <w:rsid w:val="5BF18FF6"/>
    <w:rsid w:val="5BFB5B9A"/>
    <w:rsid w:val="5D25A7A7"/>
    <w:rsid w:val="5E4F87DD"/>
    <w:rsid w:val="5EF6AA0B"/>
    <w:rsid w:val="5F32EE43"/>
    <w:rsid w:val="5FFC01E4"/>
    <w:rsid w:val="6035CF2B"/>
    <w:rsid w:val="6039C388"/>
    <w:rsid w:val="6055CA3F"/>
    <w:rsid w:val="60F5426F"/>
    <w:rsid w:val="61752768"/>
    <w:rsid w:val="617825EF"/>
    <w:rsid w:val="62E01046"/>
    <w:rsid w:val="634D4A7E"/>
    <w:rsid w:val="6395936A"/>
    <w:rsid w:val="63FB3BFD"/>
    <w:rsid w:val="653CACB3"/>
    <w:rsid w:val="65F09823"/>
    <w:rsid w:val="6639C94D"/>
    <w:rsid w:val="669819AC"/>
    <w:rsid w:val="6775809C"/>
    <w:rsid w:val="67BBFEF1"/>
    <w:rsid w:val="684512D6"/>
    <w:rsid w:val="68849C7B"/>
    <w:rsid w:val="68DF997B"/>
    <w:rsid w:val="69434772"/>
    <w:rsid w:val="69B451B6"/>
    <w:rsid w:val="6B4D105A"/>
    <w:rsid w:val="6B731C49"/>
    <w:rsid w:val="6BBDEBCC"/>
    <w:rsid w:val="6C6760CF"/>
    <w:rsid w:val="6D2F7336"/>
    <w:rsid w:val="6D678A4D"/>
    <w:rsid w:val="6D6F3B42"/>
    <w:rsid w:val="6D761BCA"/>
    <w:rsid w:val="6D946149"/>
    <w:rsid w:val="6DEF7DF7"/>
    <w:rsid w:val="6E298D99"/>
    <w:rsid w:val="6E3706F2"/>
    <w:rsid w:val="6EE830F6"/>
    <w:rsid w:val="6F2B79ED"/>
    <w:rsid w:val="6F356458"/>
    <w:rsid w:val="6F4BB3D1"/>
    <w:rsid w:val="70B38AAC"/>
    <w:rsid w:val="71BA96E4"/>
    <w:rsid w:val="72080F7E"/>
    <w:rsid w:val="7217667D"/>
    <w:rsid w:val="7229DEF9"/>
    <w:rsid w:val="727BA571"/>
    <w:rsid w:val="72D44804"/>
    <w:rsid w:val="72E9EC4F"/>
    <w:rsid w:val="72EAAB05"/>
    <w:rsid w:val="736510B4"/>
    <w:rsid w:val="738A6F69"/>
    <w:rsid w:val="743CEA56"/>
    <w:rsid w:val="74444A7A"/>
    <w:rsid w:val="7457E8E3"/>
    <w:rsid w:val="747858A7"/>
    <w:rsid w:val="748A5571"/>
    <w:rsid w:val="74CA7636"/>
    <w:rsid w:val="74DFDB76"/>
    <w:rsid w:val="74F9B90F"/>
    <w:rsid w:val="7516EE8E"/>
    <w:rsid w:val="755138C9"/>
    <w:rsid w:val="757C08DE"/>
    <w:rsid w:val="75C618BE"/>
    <w:rsid w:val="75D13024"/>
    <w:rsid w:val="766A913B"/>
    <w:rsid w:val="7688EAF9"/>
    <w:rsid w:val="76A6B592"/>
    <w:rsid w:val="76B1803E"/>
    <w:rsid w:val="76B39A4B"/>
    <w:rsid w:val="76C7658D"/>
    <w:rsid w:val="76E46C9E"/>
    <w:rsid w:val="7772534B"/>
    <w:rsid w:val="7794D2B4"/>
    <w:rsid w:val="77DFDA96"/>
    <w:rsid w:val="77F78AC2"/>
    <w:rsid w:val="7889EADA"/>
    <w:rsid w:val="79295124"/>
    <w:rsid w:val="79A190E1"/>
    <w:rsid w:val="7A02FA1D"/>
    <w:rsid w:val="7A7C8DAE"/>
    <w:rsid w:val="7ABBC0DB"/>
    <w:rsid w:val="7AC7B236"/>
    <w:rsid w:val="7AE0104A"/>
    <w:rsid w:val="7AE0EFEF"/>
    <w:rsid w:val="7AF93BC9"/>
    <w:rsid w:val="7B2E086C"/>
    <w:rsid w:val="7B47D1DE"/>
    <w:rsid w:val="7B9B6591"/>
    <w:rsid w:val="7BF498A6"/>
    <w:rsid w:val="7C071150"/>
    <w:rsid w:val="7C55D238"/>
    <w:rsid w:val="7CE3A23F"/>
    <w:rsid w:val="7CE8FFB6"/>
    <w:rsid w:val="7D10EF38"/>
    <w:rsid w:val="7DB2311A"/>
    <w:rsid w:val="7E549274"/>
    <w:rsid w:val="7EE598BF"/>
    <w:rsid w:val="7F283462"/>
    <w:rsid w:val="7F82A0B5"/>
    <w:rsid w:val="7FFB9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089BD92"/>
  <w15:chartTrackingRefBased/>
  <w15:docId w15:val="{A1B5B8E8-4860-4A6A-A0BA-1D9EC1C5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pPr>
      <w:keepNext/>
      <w:spacing w:line="360" w:lineRule="auto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framePr w:hSpace="141" w:wrap="around" w:vAnchor="page" w:hAnchor="margin" w:y="4865"/>
      <w:jc w:val="center"/>
      <w:outlineLvl w:val="3"/>
    </w:pPr>
    <w:rPr>
      <w:b/>
      <w:sz w:val="18"/>
      <w:szCs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framePr w:hSpace="141" w:wrap="around" w:vAnchor="page" w:hAnchor="margin" w:x="108" w:y="11165"/>
      <w:jc w:val="center"/>
      <w:outlineLvl w:val="5"/>
    </w:pPr>
    <w:rPr>
      <w:rFonts w:cs="Arial"/>
      <w:b/>
      <w:sz w:val="14"/>
      <w:szCs w:val="1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0"/>
      <w:szCs w:val="22"/>
    </w:rPr>
  </w:style>
  <w:style w:type="paragraph" w:styleId="Ttulo8">
    <w:name w:val="heading 8"/>
    <w:basedOn w:val="Normal"/>
    <w:next w:val="Normal"/>
    <w:qFormat/>
    <w:pPr>
      <w:keepNext/>
      <w:framePr w:hSpace="141" w:wrap="around" w:vAnchor="page" w:hAnchor="margin" w:y="7925"/>
      <w:jc w:val="center"/>
      <w:outlineLvl w:val="7"/>
    </w:pPr>
    <w:rPr>
      <w:rFonts w:cs="Arial"/>
      <w:b/>
      <w:sz w:val="16"/>
      <w:szCs w:val="18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paragraph" w:styleId="Textoindependiente2">
    <w:name w:val="Body Text 2"/>
    <w:basedOn w:val="Normal"/>
    <w:pPr>
      <w:spacing w:line="360" w:lineRule="auto"/>
      <w:jc w:val="both"/>
    </w:pPr>
    <w:rPr>
      <w:i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semiHidden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Listaconnmeros2">
    <w:name w:val="List Number 2"/>
    <w:basedOn w:val="Listaconnmeros"/>
    <w:next w:val="Normal"/>
    <w:pPr>
      <w:numPr>
        <w:numId w:val="2"/>
      </w:numPr>
    </w:pPr>
    <w:rPr>
      <w:b/>
      <w:sz w:val="24"/>
      <w:lang w:val="es-ES"/>
    </w:rPr>
  </w:style>
  <w:style w:type="paragraph" w:styleId="Listaconnmeros">
    <w:name w:val="List Number"/>
    <w:basedOn w:val="Normal"/>
    <w:pPr>
      <w:numPr>
        <w:numId w:val="1"/>
      </w:numPr>
    </w:pPr>
  </w:style>
  <w:style w:type="paragraph" w:customStyle="1" w:styleId="Epgrafe">
    <w:name w:val="Epígrafe"/>
    <w:basedOn w:val="Normal"/>
    <w:next w:val="Normal"/>
    <w:qFormat/>
    <w:pPr>
      <w:jc w:val="center"/>
    </w:pPr>
    <w:rPr>
      <w:b/>
    </w:rPr>
  </w:style>
  <w:style w:type="paragraph" w:styleId="Textoindependiente3">
    <w:name w:val="Body Text 3"/>
    <w:basedOn w:val="Normal"/>
    <w:pPr>
      <w:spacing w:after="120"/>
    </w:pPr>
    <w:rPr>
      <w:rFonts w:ascii="Times New Roman" w:hAnsi="Times New Roman"/>
      <w:sz w:val="16"/>
      <w:szCs w:val="16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TDC1">
    <w:name w:val="toc 1"/>
    <w:basedOn w:val="Normal"/>
    <w:next w:val="Normal"/>
    <w:autoRedefine/>
    <w:semiHidden/>
    <w:pPr>
      <w:numPr>
        <w:numId w:val="4"/>
      </w:numPr>
      <w:tabs>
        <w:tab w:val="left" w:pos="426"/>
        <w:tab w:val="right" w:leader="dot" w:pos="9396"/>
      </w:tabs>
      <w:overflowPunct w:val="0"/>
      <w:autoSpaceDE w:val="0"/>
      <w:autoSpaceDN w:val="0"/>
      <w:adjustRightInd w:val="0"/>
      <w:jc w:val="both"/>
      <w:textAlignment w:val="baseline"/>
    </w:pPr>
    <w:rPr>
      <w:noProof/>
      <w:sz w:val="24"/>
      <w:szCs w:val="24"/>
      <w:lang w:val="es-ES_tradnl" w:eastAsia="es-ES"/>
    </w:rPr>
  </w:style>
  <w:style w:type="paragraph" w:customStyle="1" w:styleId="BodyText20">
    <w:name w:val="Body Text 20"/>
    <w:basedOn w:val="Normal"/>
    <w:pPr>
      <w:jc w:val="both"/>
    </w:pPr>
    <w:rPr>
      <w:rFonts w:ascii="Times New Roman" w:hAnsi="Times New Roman"/>
      <w:sz w:val="24"/>
      <w:lang w:val="es-ES" w:eastAsia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pPr>
      <w:numPr>
        <w:numId w:val="3"/>
      </w:numPr>
      <w:jc w:val="both"/>
    </w:pPr>
    <w:rPr>
      <w:szCs w:val="22"/>
    </w:rPr>
  </w:style>
  <w:style w:type="paragraph" w:styleId="TDC3">
    <w:name w:val="toc 3"/>
    <w:basedOn w:val="Normal"/>
    <w:next w:val="Normal"/>
    <w:autoRedefine/>
    <w:semiHidden/>
    <w:pPr>
      <w:ind w:left="440"/>
    </w:pPr>
  </w:style>
  <w:style w:type="paragraph" w:styleId="TDC2">
    <w:name w:val="toc 2"/>
    <w:basedOn w:val="Normal"/>
    <w:next w:val="Normal"/>
    <w:autoRedefine/>
    <w:semiHidden/>
    <w:pPr>
      <w:ind w:left="220"/>
    </w:p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Sangradetextonormal">
    <w:name w:val="Body Text Indent"/>
    <w:basedOn w:val="Normal"/>
    <w:pPr>
      <w:overflowPunct w:val="0"/>
      <w:autoSpaceDE w:val="0"/>
      <w:autoSpaceDN w:val="0"/>
      <w:adjustRightInd w:val="0"/>
      <w:spacing w:after="120"/>
      <w:ind w:left="283"/>
      <w:jc w:val="both"/>
      <w:textAlignment w:val="baseline"/>
    </w:pPr>
    <w:rPr>
      <w:sz w:val="20"/>
      <w:lang w:val="es-ES_tradnl" w:eastAsia="es-ES"/>
    </w:rPr>
  </w:style>
  <w:style w:type="paragraph" w:styleId="Fecha">
    <w:name w:val="Date"/>
    <w:basedOn w:val="Normal"/>
    <w:next w:val="Normal"/>
  </w:style>
  <w:style w:type="paragraph" w:customStyle="1" w:styleId="CONTENIDO">
    <w:name w:val="CONTENIDO"/>
    <w:next w:val="TDC1"/>
    <w:autoRedefine/>
    <w:pPr>
      <w:spacing w:before="240" w:after="720" w:line="360" w:lineRule="auto"/>
    </w:pPr>
    <w:rPr>
      <w:rFonts w:ascii="RotisSansSerif" w:hAnsi="RotisSansSerif"/>
      <w:caps/>
      <w:sz w:val="24"/>
      <w:lang w:val="es-ES_tradnl" w:eastAsia="es-ES"/>
    </w:rPr>
  </w:style>
  <w:style w:type="character" w:customStyle="1" w:styleId="EncabezadoCar">
    <w:name w:val="Encabezado Car"/>
    <w:link w:val="Encabezado"/>
    <w:rPr>
      <w:rFonts w:ascii="Arial" w:hAnsi="Arial"/>
      <w:sz w:val="22"/>
      <w:lang w:val="es-CO" w:eastAsia="en-US"/>
    </w:rPr>
  </w:style>
  <w:style w:type="character" w:customStyle="1" w:styleId="TextoindependienteCar">
    <w:name w:val="Texto independiente Car"/>
    <w:link w:val="Textoindependiente"/>
    <w:rPr>
      <w:rFonts w:ascii="Arial" w:hAnsi="Arial"/>
      <w:sz w:val="22"/>
      <w:lang w:val="es-CO" w:eastAsia="en-US"/>
    </w:rPr>
  </w:style>
  <w:style w:type="character" w:customStyle="1" w:styleId="Ttulo2Car">
    <w:name w:val="Título 2 Car"/>
    <w:link w:val="Ttulo2"/>
    <w:rPr>
      <w:rFonts w:ascii="Arial" w:hAnsi="Arial"/>
      <w:b/>
      <w:sz w:val="22"/>
      <w:lang w:val="es-CO" w:eastAsia="en-US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CarCar3">
    <w:name w:val="Car Car3"/>
    <w:rPr>
      <w:rFonts w:ascii="Arial" w:hAnsi="Arial"/>
      <w:sz w:val="22"/>
      <w:lang w:val="es-CO" w:eastAsia="en-US"/>
    </w:rPr>
  </w:style>
  <w:style w:type="character" w:customStyle="1" w:styleId="PiedepginaCar">
    <w:name w:val="Pie de página Car"/>
    <w:link w:val="Piedepgina"/>
    <w:uiPriority w:val="99"/>
    <w:rsid w:val="003342A1"/>
    <w:rPr>
      <w:rFonts w:ascii="Arial" w:hAnsi="Arial"/>
      <w:sz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66663A"/>
    <w:rPr>
      <w:color w:val="605E5C"/>
      <w:shd w:val="clear" w:color="auto" w:fill="E1DFDD"/>
    </w:rPr>
  </w:style>
  <w:style w:type="paragraph" w:styleId="Textosinformato">
    <w:name w:val="Plain Text"/>
    <w:basedOn w:val="Normal"/>
    <w:link w:val="TextosinformatoCar"/>
    <w:uiPriority w:val="99"/>
    <w:unhideWhenUsed/>
    <w:rsid w:val="007E0D38"/>
    <w:rPr>
      <w:rFonts w:ascii="Segoe UI Emoji" w:eastAsiaTheme="minorHAnsi" w:hAnsi="Segoe UI Emoji" w:cstheme="minorBidi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E0D38"/>
    <w:rPr>
      <w:rFonts w:ascii="Segoe UI Emoji" w:eastAsiaTheme="minorHAnsi" w:hAnsi="Segoe UI Emoji" w:cstheme="minorBidi"/>
      <w:sz w:val="21"/>
      <w:szCs w:val="21"/>
      <w:lang w:val="es-CO" w:eastAsia="en-US"/>
    </w:rPr>
  </w:style>
  <w:style w:type="character" w:customStyle="1" w:styleId="normaltextrun">
    <w:name w:val="normaltextrun"/>
    <w:basedOn w:val="Fuentedeprrafopredeter"/>
    <w:rsid w:val="00ED04A7"/>
  </w:style>
  <w:style w:type="paragraph" w:styleId="Textonotaalfinal">
    <w:name w:val="endnote text"/>
    <w:basedOn w:val="Normal"/>
    <w:link w:val="TextonotaalfinalCar"/>
    <w:rsid w:val="008B672A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8B672A"/>
    <w:rPr>
      <w:rFonts w:ascii="Arial" w:hAnsi="Arial"/>
      <w:lang w:val="es-CO" w:eastAsia="en-US"/>
    </w:rPr>
  </w:style>
  <w:style w:type="character" w:styleId="Refdenotaalfinal">
    <w:name w:val="endnote reference"/>
    <w:basedOn w:val="Fuentedeprrafopredeter"/>
    <w:rsid w:val="008B67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0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1DFDD"/>
                                    <w:right w:val="none" w:sz="0" w:space="0" w:color="auto"/>
                                  </w:divBdr>
                                  <w:divsChild>
                                    <w:div w:id="108155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4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jpg"/><Relationship Id="rId18" Type="http://schemas.openxmlformats.org/officeDocument/2006/relationships/customXml" Target="ink/ink6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~wd09.tmp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41.7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18.5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29.7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640 537,'1'0,"0"0,0-1,0 1,0-1,0 1,0-1,0 0,0 1,0-1,0 0,0 0,-1 1,1-1,0 0,-1 0,1 0,-1 0,1 0,-1 0,1 0,-1 0,1 0,-1 0,0 0,0-1,1-1,4-36,-4 34,2-26,-1 1,-1-1,-1 0,-2 0,-11-57,12 85,0-1,0 1,0-1,-1 1,0-1,0 1,0 0,0 0,0 0,0 0,-1 0,0 1,1-1,-1 1,0 0,0 0,0 0,-1 0,-3-2,0 2,0-1,0 1,0 1,-1-1,1 1,0 1,-1-1,1 1,-11 1,5 1,0 0,0 0,0 2,0-1,0 1,0 1,1 1,0 0,0 0,-16 13,18-9,0 0,1 1,0 0,1 1,0 0,1 1,0-1,1 1,1 0,-5 17,0 4,2 0,-9 69,16-90,-2 10,0-1,2 1,1 0,0 0,2 0,7 39,-6-57,-1 0,1 0,0 0,0 0,0-1,1 0,-1 1,1-1,0 0,0-1,1 1,-1-1,1 0,0 0,0 0,0 0,0-1,0 0,0 0,1-1,-1 1,11 0,11 2,2-1,-1-2,37-2,-36 0,-13 1,0-2,1 1,-1-2,0 0,0-1,-1-1,30-12,-41 15,0 0,0 0,0 0,0-1,-1 1,1-1,-1 0,1 0,-1 0,0-1,0 1,0-1,-1 1,1-1,-1 0,0 0,0 0,-1 0,1-1,-1 1,1 0,-2-1,1 1,0-1,-1 1,0-1,0 1,0-1,0 1,-1-1,0 1,0-1,-1-4,2 9,0 0,0-1,0 1,0 0,0-1,0 1,0-1,0 1,-1 0,1-1,0 1,0 0,0-1,0 1,0 0,-1-1,1 1,0 0,0-1,-1 1,1 0,0 0,-1-1,1 1,0 0,0 0,-1-1,1 1,0 0,-1 0,1 0,-1 0,1 0,0 0,-1-1,-7 14,-1 22,7-25,1 0,0 0,0 1,1-1,1 0,0 0,0 0,1 0,0 0,6 18,-5-22,0-1,1 1,0-1,0 0,0 0,0 0,1 0,0-1,0 0,0 0,0 0,0-1,1 1,0-1,0-1,0 1,0-1,8 2,17 4,1-1,0-1,56 1,100-8,-166 0,1-1,0 0,0-2,-1-1,0-1,0 0,27-13,-38 13,1 0,-1-1,0 0,-1-1,1 0,-1-1,-1 0,0 0,0-1,-1 0,0-1,-1 0,0 0,5-12,-11 21,1-4,1 1,-1 0,1-1,1 1,-1 0,8-8,-10 12,0 1,1-1,-1 0,0 0,1 0,-1 1,1-1,-1 1,1-1,-1 1,1 0,-1 0,1-1,0 1,-1 0,1 0,-1 1,1-1,-1 0,1 0,0 1,-1-1,0 1,1-1,-1 1,1 0,-1 0,0-1,1 1,0 1,48 30,-22-13,46 22,-62-35,1-1,0-1,0 0,0 0,0-2,1 0,16 1,2-3,1-2,-1-1,0-2,0-1,0-1,43-17,183-86,-183 75,-70 33,1-1,-1 0,1 0,-1 0,0 0,0-1,0 0,-1 0,1 0,-1-1,0 1,0-1,-1 0,1 0,-1 0,0-1,0 1,-1-1,3-9,-4 8,0-1,0 0,-1 1,-1-1,1 0,-1 0,0 1,-1-1,0 1,0-1,0 1,-1 0,0 0,-1 0,-5-9,-6-6,0 1,-2 1,0 0,-1 1,-1 1,-1 1,0 0,-1 2,-1 0,-1 1,0 2,-37-16,-13 1,0 2,-2 3,-78-11,-11 7,-242-9,-168 30,455 6,2-1,-239 10,349-9,-10 0,1 1,-1 0,0 1,-25 9,39-11,0 0,1 0,-1 0,0 1,1-1,-1 1,1-1,0 1,-1 0,1 0,0 0,0 0,0 1,0-1,1 0,-1 1,1-1,-1 1,1 0,0 0,0-1,0 1,0 0,0 0,1 0,0 0,-1 0,1 0,0 0,0-1,1 1,0 4,-1 2,1-1,1 1,0-1,0 1,0-1,1 0,0 0,1 0,0 0,0-1,1 1,0-1,0 0,0-1,1 1,0-1,1 0,-1-1,1 1,0-1,1 0,11 5,20 8,1-1,1-2,1-2,57 10,185 17,-280-39,766 50,0-44,-698-7,6 1,138-16,-198 11,-21 0,-30 0,-541-6,364 12,-618-1,796-1,6-1,0 2,0 0,-43 9,67-10,-1 0,1 1,0-1,0 1,0-1,0 1,0 0,0 0,0 0,0 0,1 0,-1 0,0 1,1-1,-1 1,0-1,1 1,0-1,-1 1,-1 3,3-4,0 1,0-1,0 1,0 0,0-1,0 1,0-1,1 1,-1 0,1-1,-1 1,1-1,-1 1,1-1,0 1,0-1,0 0,0 1,0-1,2 2,6 6,0 0,1-1,0 0,1-1,21 12,24 7,2-2,1-3,1-2,1-3,69 9,316 21,272-27,-604-24,0-5,-2-4,1-6,139-43,-239 59,65-26,-73 28,-1 0,1-1,0 0,-1 0,0 0,0-1,0 1,0-1,0 0,-1 0,1 0,2-7,-5 10,0 0,-1 0,1-1,-1 1,0 0,1-1,-1 1,0-1,0 1,0 0,0-1,0 1,0 0,-1-1,1 1,0-1,-1 1,1 0,-1 0,1-1,-1 1,1 0,-1 0,0-1,0 1,0 0,0 0,0 0,0 0,0 0,0 1,-1-2,-21-15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14.8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40.0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2T12:42:33.5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C306BF14127F45BF35A3B11B20B628" ma:contentTypeVersion="9" ma:contentTypeDescription="Crear nuevo documento." ma:contentTypeScope="" ma:versionID="3a8e428e350007145c250bc68fe682fd">
  <xsd:schema xmlns:xsd="http://www.w3.org/2001/XMLSchema" xmlns:xs="http://www.w3.org/2001/XMLSchema" xmlns:p="http://schemas.microsoft.com/office/2006/metadata/properties" xmlns:ns2="29f61a07-fa9b-4610-a4e0-6a518a5ecb06" targetNamespace="http://schemas.microsoft.com/office/2006/metadata/properties" ma:root="true" ma:fieldsID="b4c2d8379065e57849a47f05ac7c18a1" ns2:_="">
    <xsd:import namespace="29f61a07-fa9b-4610-a4e0-6a518a5ecb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61a07-fa9b-4610-a4e0-6a518a5ec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FA1D72-D281-4D40-B719-4F10076519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92D295-29F8-4943-B74D-FD8EF8287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1AD248-2C98-4EE3-81F3-2350E94AC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61a07-fa9b-4610-a4e0-6a518a5ec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Compaq Computer Corporation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/>
  <dc:creator>Uso Interno</dc:creator>
  <cp:keywords/>
  <cp:lastModifiedBy>Camilo Andres Avellaneda Garcia</cp:lastModifiedBy>
  <cp:revision>4</cp:revision>
  <cp:lastPrinted>2021-01-13T12:11:00Z</cp:lastPrinted>
  <dcterms:created xsi:type="dcterms:W3CDTF">2021-06-01T14:18:00Z</dcterms:created>
  <dcterms:modified xsi:type="dcterms:W3CDTF">2021-06-02T02:40:00Z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198686</vt:i4>
  </property>
</Properties>
</file>