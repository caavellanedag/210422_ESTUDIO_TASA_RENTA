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8FEF" w14:textId="0493422B" w:rsidR="004E3CE3" w:rsidRDefault="00565B37">
      <w:pPr>
        <w:rPr>
          <w:ins w:id="0" w:author="SERGIO ACOSTA" w:date="2021-03-18T10:01:00Z"/>
        </w:rPr>
      </w:pPr>
      <w:ins w:id="1" w:author="SERGIO ACOSTA" w:date="2021-03-18T10:02:00Z">
        <w:r>
          <w:t xml:space="preserve">                                                                                                                                                               </w:t>
        </w:r>
      </w:ins>
    </w:p>
    <w:tbl>
      <w:tblPr>
        <w:tblW w:w="9638" w:type="dxa"/>
        <w:tblInd w:w="138" w:type="dxa"/>
        <w:tblLayout w:type="fixed"/>
        <w:tblLook w:val="04A0" w:firstRow="1" w:lastRow="0" w:firstColumn="1" w:lastColumn="0" w:noHBand="0" w:noVBand="1"/>
      </w:tblPr>
      <w:tblGrid>
        <w:gridCol w:w="2082"/>
        <w:gridCol w:w="663"/>
        <w:gridCol w:w="476"/>
        <w:gridCol w:w="527"/>
        <w:gridCol w:w="2913"/>
        <w:gridCol w:w="1560"/>
        <w:gridCol w:w="1417"/>
      </w:tblGrid>
      <w:tr w:rsidR="00F3358C" w:rsidRPr="00340297" w14:paraId="7C46EAC7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70A6B" w14:textId="72797A20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ECHA Y HORA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1CCD" w14:textId="6A092FA6" w:rsidR="00B462C7" w:rsidRPr="00A43B99" w:rsidRDefault="00F3358C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202</w:t>
            </w:r>
            <w:r w:rsidR="0076499F" w:rsidRPr="00A43B99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7688" w14:textId="47D387D7" w:rsidR="00B462C7" w:rsidRPr="00A43B99" w:rsidRDefault="0076499F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4C7180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3FD37" w14:textId="7E600EA6" w:rsidR="00B462C7" w:rsidRPr="00A43B99" w:rsidRDefault="004C7180" w:rsidP="00EB4FFA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21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E98B" w14:textId="2A5168AA" w:rsidR="00B462C7" w:rsidRPr="00A43B99" w:rsidRDefault="004C7180" w:rsidP="0028084A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</w:t>
            </w:r>
            <w:r w:rsidR="00EA7ACC">
              <w:rPr>
                <w:rFonts w:ascii="Calibri" w:hAnsi="Calibri"/>
                <w:szCs w:val="22"/>
              </w:rPr>
              <w:t>:00</w:t>
            </w:r>
            <w:r w:rsidR="0082097E" w:rsidRPr="00A43B99">
              <w:rPr>
                <w:rFonts w:ascii="Calibri" w:hAnsi="Calibri"/>
                <w:szCs w:val="22"/>
              </w:rPr>
              <w:t xml:space="preserve"> </w:t>
            </w:r>
            <w:r w:rsidR="00B65457">
              <w:rPr>
                <w:rFonts w:ascii="Calibri" w:hAnsi="Calibri"/>
                <w:szCs w:val="22"/>
              </w:rPr>
              <w:t>a</w:t>
            </w:r>
            <w:r w:rsidR="006D7230" w:rsidRPr="00A43B99">
              <w:rPr>
                <w:rFonts w:ascii="Calibri" w:hAnsi="Calibri"/>
                <w:szCs w:val="22"/>
              </w:rPr>
              <w:t>.</w:t>
            </w:r>
            <w:r w:rsidR="0082097E" w:rsidRPr="00A43B99">
              <w:rPr>
                <w:rFonts w:ascii="Calibri" w:hAnsi="Calibri"/>
                <w:szCs w:val="22"/>
              </w:rPr>
              <w:t>m</w:t>
            </w:r>
            <w:r w:rsidR="00C654FB" w:rsidRPr="00A43B99"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F707C" w14:textId="77777777" w:rsidR="00B462C7" w:rsidRPr="00340297" w:rsidRDefault="00B462C7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ACTA N°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5A4B" w14:textId="205E2B9D" w:rsidR="00B462C7" w:rsidRPr="00340297" w:rsidRDefault="00F3358C">
            <w:pPr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B65457">
              <w:rPr>
                <w:rFonts w:ascii="Calibri" w:hAnsi="Calibri"/>
                <w:szCs w:val="22"/>
              </w:rPr>
              <w:t>1</w:t>
            </w:r>
            <w:ins w:id="2" w:author="SERGIO ACOSTA" w:date="2021-03-18T10:02:00Z">
              <w:r w:rsidR="00565B37">
                <w:rPr>
                  <w:rFonts w:ascii="Calibri" w:hAnsi="Calibri"/>
                  <w:szCs w:val="22"/>
                </w:rPr>
                <w:t xml:space="preserve"> </w:t>
              </w:r>
            </w:ins>
            <w:r w:rsidR="00EA7ACC">
              <w:rPr>
                <w:rFonts w:ascii="Calibri" w:hAnsi="Calibri"/>
                <w:szCs w:val="22"/>
              </w:rPr>
              <w:t>1</w:t>
            </w:r>
          </w:p>
        </w:tc>
      </w:tr>
      <w:tr w:rsidR="003342A1" w:rsidRPr="00340297" w14:paraId="60142D8D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174EB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LUGAR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3FF2" w14:textId="77777777" w:rsidR="00F3358C" w:rsidRPr="00340297" w:rsidRDefault="00F3358C" w:rsidP="003342A1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Microsoft Teams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B18962" w14:textId="77777777" w:rsidR="00F3358C" w:rsidRPr="00340297" w:rsidRDefault="00F3358C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TIPO DE REUNIÓN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C489" w14:textId="77777777" w:rsidR="00F3358C" w:rsidRPr="00340297" w:rsidRDefault="00F3358C" w:rsidP="00C24B49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Virtual</w:t>
            </w:r>
          </w:p>
        </w:tc>
      </w:tr>
      <w:tr w:rsidR="003342A1" w:rsidRPr="00340297" w14:paraId="28E0F295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879A9D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PONENTE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4316" w14:textId="4D113B5C" w:rsidR="00F3358C" w:rsidRPr="00340297" w:rsidRDefault="006527BA" w:rsidP="003342A1">
            <w:pPr>
              <w:ind w:right="-101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Grupo estadístico </w:t>
            </w:r>
            <w:r w:rsidR="00F3358C" w:rsidRPr="00340297">
              <w:rPr>
                <w:rFonts w:ascii="Calibri" w:hAnsi="Calibri"/>
                <w:szCs w:val="22"/>
              </w:rPr>
              <w:t>– OTC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D3108" w14:textId="77777777" w:rsidR="00F3358C" w:rsidRPr="00340297" w:rsidRDefault="00F3358C" w:rsidP="003342A1">
            <w:pPr>
              <w:ind w:right="-112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ÁREA RESPONSABLE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0526" w14:textId="0D9B707D" w:rsidR="00F3358C" w:rsidRPr="00340297" w:rsidRDefault="006527BA" w:rsidP="00C24B49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GE - OTC</w:t>
            </w:r>
          </w:p>
        </w:tc>
      </w:tr>
      <w:tr w:rsidR="00B462C7" w:rsidRPr="00340297" w14:paraId="6C357069" w14:textId="77777777" w:rsidTr="2A4A9BE1">
        <w:trPr>
          <w:trHeight w:val="20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7E5B3" w14:textId="77777777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TEMA/PROYECTO/O ASUNTO:</w:t>
            </w:r>
          </w:p>
        </w:tc>
        <w:tc>
          <w:tcPr>
            <w:tcW w:w="7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30D4" w14:textId="0A115769" w:rsidR="00B462C7" w:rsidRPr="00340297" w:rsidRDefault="006527BA" w:rsidP="2A4A9BE1">
            <w:pPr>
              <w:rPr>
                <w:rFonts w:ascii="Calibri" w:hAnsi="Calibri"/>
              </w:rPr>
            </w:pPr>
            <w:r w:rsidRPr="006527BA">
              <w:rPr>
                <w:rFonts w:ascii="Calibri" w:hAnsi="Calibri"/>
              </w:rPr>
              <w:t>Metodologías para el cálculo de la tasa de renta inmobiliaria</w:t>
            </w:r>
          </w:p>
        </w:tc>
      </w:tr>
    </w:tbl>
    <w:p w14:paraId="76D382EF" w14:textId="490AD023" w:rsidR="008B1194" w:rsidRPr="00054E6D" w:rsidRDefault="006527BA">
      <w:pPr>
        <w:jc w:val="center"/>
        <w:rPr>
          <w:rFonts w:ascii="Calibri" w:hAnsi="Calibri"/>
          <w:sz w:val="10"/>
          <w:szCs w:val="10"/>
        </w:rPr>
      </w:pP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EDFB897" wp14:editId="230F81C5">
                <wp:simplePos x="0" y="0"/>
                <wp:positionH relativeFrom="column">
                  <wp:posOffset>-2376985</wp:posOffset>
                </wp:positionH>
                <wp:positionV relativeFrom="paragraph">
                  <wp:posOffset>3416075</wp:posOffset>
                </wp:positionV>
                <wp:extent cx="360" cy="360"/>
                <wp:effectExtent l="0" t="0" r="0" b="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7D0B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-187.85pt;margin-top:268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870FjgEAADYDAAAOAAAA&#10;AAAAAAAAAAAAADwCAABkcnMvZTJvRG9jLnhtbFBLAQItABQABgAIAAAAIQB2zO39sgEAAAQEAAAQ&#10;AAAAAAAAAAAAAAAAAPYDAABkcnMvaW5rL2luazEueG1sUEsBAi0AFAAGAAgAAAAhAB0fucLjAAAA&#10;DQEAAA8AAAAAAAAAAAAAAAAA1g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E52DCF" wp14:editId="3D5CBB26">
                <wp:simplePos x="0" y="0"/>
                <wp:positionH relativeFrom="column">
                  <wp:posOffset>6776375</wp:posOffset>
                </wp:positionH>
                <wp:positionV relativeFrom="paragraph">
                  <wp:posOffset>2149235</wp:posOffset>
                </wp:positionV>
                <wp:extent cx="360" cy="360"/>
                <wp:effectExtent l="38100" t="38100" r="57150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24386" id="Entrada de lápiz 4" o:spid="_x0000_s1026" type="#_x0000_t75" style="position:absolute;margin-left:532.85pt;margin-top:168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">
                <v:imagedata r:id="rId11" o:title=""/>
              </v:shape>
            </w:pict>
          </mc:Fallback>
        </mc:AlternateContent>
      </w:r>
    </w:p>
    <w:tbl>
      <w:tblPr>
        <w:tblW w:w="964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687"/>
        <w:gridCol w:w="2977"/>
        <w:gridCol w:w="2977"/>
      </w:tblGrid>
      <w:tr w:rsidR="00686097" w:rsidRPr="00340297" w14:paraId="64B42011" w14:textId="77777777" w:rsidTr="00B01854">
        <w:trPr>
          <w:trHeight w:val="248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BF4483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PARTICIPANTES</w:t>
            </w:r>
          </w:p>
        </w:tc>
      </w:tr>
      <w:tr w:rsidR="00686097" w:rsidRPr="00340297" w14:paraId="1BE11206" w14:textId="77777777" w:rsidTr="00B01854">
        <w:tblPrEx>
          <w:tblCellMar>
            <w:left w:w="70" w:type="dxa"/>
            <w:right w:w="70" w:type="dxa"/>
          </w:tblCellMar>
        </w:tblPrEx>
        <w:trPr>
          <w:trHeight w:val="393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3F1B24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90134A8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4DDF2F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77D2DB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86097" w:rsidRPr="00340297" w14:paraId="3CC66035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2A67" w14:textId="77777777" w:rsidR="00686097" w:rsidRPr="00340297" w:rsidRDefault="00686097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Diego Fernando Carrero Barón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6A10" w14:textId="77777777" w:rsidR="00686097" w:rsidRPr="00340297" w:rsidRDefault="00686097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Jefe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CDF2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1C5894A3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9F0" w14:textId="4BD3265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 xml:space="preserve">Paula Andrea Mahecha </w:t>
            </w:r>
            <w:proofErr w:type="spellStart"/>
            <w:r w:rsidRPr="00340297">
              <w:rPr>
                <w:rFonts w:ascii="Calibri" w:hAnsi="Calibri"/>
                <w:szCs w:val="22"/>
              </w:rPr>
              <w:t>Mahecha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4701" w14:textId="1549E35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Profesional Especializado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E1C2" w14:textId="77777777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</w:p>
        </w:tc>
      </w:tr>
      <w:tr w:rsidR="006527BA" w:rsidRPr="00340297" w14:paraId="7BF7285D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0EE4" w14:textId="6B96D4AC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Sergio Enrique Acosta Moreno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1665" w14:textId="36A07592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Coordinador Grupo Estadístico (Contrato 376-2021)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0B2B" w14:textId="44CB2194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w:drawing>
                <wp:inline distT="0" distB="0" distL="0" distR="0" wp14:anchorId="3FD405CE" wp14:editId="43EF7DE9">
                  <wp:extent cx="1619885" cy="344981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Diagrama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341" cy="34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7BA" w:rsidRPr="00340297" w14:paraId="69AECAFA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219" w14:textId="43819BC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Andres Avellaneda García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5EBB" w14:textId="29A73B56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Estadístico (Contrato 004-2021)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07DF" w14:textId="5B8C38CE" w:rsidR="006527BA" w:rsidRPr="00340297" w:rsidRDefault="006527BA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D6C0AE8" wp14:editId="5602BF99">
                      <wp:simplePos x="0" y="0"/>
                      <wp:positionH relativeFrom="column">
                        <wp:posOffset>98185</wp:posOffset>
                      </wp:positionH>
                      <wp:positionV relativeFrom="paragraph">
                        <wp:posOffset>-23350</wp:posOffset>
                      </wp:positionV>
                      <wp:extent cx="1173240" cy="338760"/>
                      <wp:effectExtent l="38100" t="38100" r="0" b="42545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240" cy="33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14A20" id="Entrada de lápiz 9" o:spid="_x0000_s1026" type="#_x0000_t75" style="position:absolute;margin-left:7.05pt;margin-top:-2.55pt;width:93.8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11DC9D" wp14:editId="2E9C4080">
                      <wp:simplePos x="0" y="0"/>
                      <wp:positionH relativeFrom="column">
                        <wp:posOffset>509665</wp:posOffset>
                      </wp:positionH>
                      <wp:positionV relativeFrom="paragraph">
                        <wp:posOffset>179330</wp:posOffset>
                      </wp:positionV>
                      <wp:extent cx="360" cy="360"/>
                      <wp:effectExtent l="0" t="0" r="0" b="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D1D14D" id="Entrada de lápiz 3" o:spid="_x0000_s1026" type="#_x0000_t75" style="position:absolute;margin-left:39.45pt;margin-top:13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6527BA" w:rsidRPr="00340297" w14:paraId="09710F59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0866EC" w14:textId="702174A8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Cs w:val="22"/>
              </w:rPr>
              <w:t>INVITADOS</w:t>
            </w:r>
          </w:p>
        </w:tc>
        <w:tc>
          <w:tcPr>
            <w:tcW w:w="2977" w:type="dxa"/>
          </w:tcPr>
          <w:p w14:paraId="0C61777B" w14:textId="4E85377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5405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08FCAF5D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A33678" w14:textId="77777777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332F83A" w14:textId="4A6D55E9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698310" w14:textId="266F401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D5ED47" w14:textId="14FB3D2E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527BA" w:rsidRPr="00F10A4E" w14:paraId="4B5D9BC8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70DB" w14:textId="51088BE1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22E4B" w14:textId="068BFF17" w:rsidR="006527BA" w:rsidRPr="00340297" w:rsidRDefault="006527BA" w:rsidP="0094490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B795" w14:textId="43C5C84F" w:rsidR="006527BA" w:rsidRPr="00340297" w:rsidRDefault="006527BA" w:rsidP="00F10A4E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</w:tr>
      <w:tr w:rsidR="006527BA" w:rsidRPr="00340297" w14:paraId="37CAE31B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C13B" w14:textId="6913EE0E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B8D8" w14:textId="7B5438C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0A16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7AC3AA7E" w14:textId="77777777" w:rsidTr="00A0508A">
        <w:trPr>
          <w:trHeight w:val="247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0B7CE8" w14:textId="3CA08A58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Cs w:val="22"/>
              </w:rPr>
            </w:pPr>
          </w:p>
        </w:tc>
      </w:tr>
      <w:tr w:rsidR="006527BA" w:rsidRPr="00340297" w14:paraId="22CCD671" w14:textId="77777777" w:rsidTr="00A0508A">
        <w:trPr>
          <w:trHeight w:val="322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8F13BE" w14:textId="2D932ABD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F53717" w14:textId="65BD6331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4F49BE" w14:textId="75E82416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6527BA" w14:paraId="189A791E" w14:textId="77777777" w:rsidTr="00EA7ACC">
        <w:trPr>
          <w:trHeight w:val="10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6D6B" w14:textId="3D51EC7C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15679" w14:textId="59701E94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2711" w14:textId="01DB69A2" w:rsidR="006527BA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3DB34087" w14:textId="24F21598" w:rsidR="00686097" w:rsidRPr="00340297" w:rsidRDefault="006527BA">
      <w:pPr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A5C9A5" wp14:editId="76333671">
                <wp:simplePos x="0" y="0"/>
                <wp:positionH relativeFrom="column">
                  <wp:posOffset>2947415</wp:posOffset>
                </wp:positionH>
                <wp:positionV relativeFrom="paragraph">
                  <wp:posOffset>373865</wp:posOffset>
                </wp:positionV>
                <wp:extent cx="360" cy="360"/>
                <wp:effectExtent l="0" t="0" r="0" b="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5785B" id="Entrada de lápiz 14" o:spid="_x0000_s1026" type="#_x0000_t75" style="position:absolute;margin-left:231.4pt;margin-top:28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nl9IsBAAA2AwAADgAAAAAAAAAAAAAA&#10;AAA8AgAAZHJzL2Uyb0RvYy54bWxQSwECLQAUAAYACAAAACEA2SMD+q4BAAAEBAAAEAAAAAAAAAAA&#10;AAAAAADzAwAAZHJzL2luay9pbmsxLnhtbFBLAQItABQABgAIAAAAIQDrgw1V4gAAAAkBAAAPAAAA&#10;AAAAAAAAAAAAAM8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33"/>
        <w:gridCol w:w="9335"/>
      </w:tblGrid>
      <w:tr w:rsidR="00841D6A" w:rsidRPr="00340297" w14:paraId="13D09CE5" w14:textId="77777777" w:rsidTr="007178A9">
        <w:trPr>
          <w:trHeight w:val="229"/>
        </w:trPr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C3DEE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ORDEN DE LA REUNIÓN</w:t>
            </w:r>
          </w:p>
        </w:tc>
      </w:tr>
      <w:tr w:rsidR="00841D6A" w:rsidRPr="00340297" w14:paraId="60D329B2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B0F8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E146" w14:textId="3C077111" w:rsidR="00841D6A" w:rsidRPr="00340297" w:rsidRDefault="006527BA" w:rsidP="006527BA">
            <w:pPr>
              <w:ind w:right="52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B7AB404" wp14:editId="470D597F">
                      <wp:simplePos x="0" y="0"/>
                      <wp:positionH relativeFrom="column">
                        <wp:posOffset>2205025</wp:posOffset>
                      </wp:positionH>
                      <wp:positionV relativeFrom="paragraph">
                        <wp:posOffset>160990</wp:posOffset>
                      </wp:positionV>
                      <wp:extent cx="360" cy="360"/>
                      <wp:effectExtent l="0" t="0" r="0" b="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96C04D" id="Entrada de lápiz 10" o:spid="_x0000_s1026" type="#_x0000_t75" style="position:absolute;margin-left:172.9pt;margin-top:1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">
                      <v:imagedata r:id="rId11" o:title=""/>
                    </v:shape>
                  </w:pict>
                </mc:Fallback>
              </mc:AlternateContent>
            </w:r>
            <w:r w:rsidRPr="006527BA">
              <w:rPr>
                <w:rFonts w:ascii="Calibri" w:hAnsi="Calibri" w:cs="Calibri"/>
                <w:szCs w:val="22"/>
              </w:rPr>
              <w:t>Revisión compromisos</w:t>
            </w:r>
          </w:p>
        </w:tc>
      </w:tr>
      <w:tr w:rsidR="006527BA" w:rsidRPr="00340297" w14:paraId="3218BBC9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CF11" w14:textId="3BF74A12" w:rsidR="006527BA" w:rsidRPr="00340297" w:rsidRDefault="006527B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AE11" w14:textId="3A2F19A3" w:rsidR="006527BA" w:rsidRDefault="006527BA" w:rsidP="006527BA">
            <w:pPr>
              <w:ind w:right="52"/>
              <w:jc w:val="both"/>
              <w:rPr>
                <w:rFonts w:ascii="Calibri" w:hAnsi="Calibri" w:cs="Calibri"/>
                <w:noProof/>
                <w:szCs w:val="22"/>
              </w:rPr>
            </w:pPr>
            <w:r w:rsidRPr="006527BA">
              <w:rPr>
                <w:rFonts w:ascii="Calibri" w:hAnsi="Calibri" w:cs="Calibri"/>
                <w:noProof/>
                <w:szCs w:val="22"/>
              </w:rPr>
              <w:t>Revisión de la ficha técnica establecida con respecto al proyecto.</w:t>
            </w:r>
          </w:p>
        </w:tc>
      </w:tr>
    </w:tbl>
    <w:p w14:paraId="613499CF" w14:textId="77777777" w:rsidR="00841D6A" w:rsidRPr="00340297" w:rsidRDefault="00841D6A">
      <w:pPr>
        <w:jc w:val="center"/>
        <w:rPr>
          <w:rFonts w:ascii="Calibri" w:hAnsi="Calibri"/>
          <w:sz w:val="21"/>
          <w:szCs w:val="21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9668"/>
      </w:tblGrid>
      <w:tr w:rsidR="00B462C7" w:rsidRPr="00340297" w14:paraId="3739B201" w14:textId="77777777" w:rsidTr="00944903">
        <w:trPr>
          <w:trHeight w:val="300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F963A" w14:textId="77777777" w:rsidR="00B462C7" w:rsidRPr="00340297" w:rsidRDefault="00B462C7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DESARROLLO DE LA REUNIÓN</w:t>
            </w:r>
          </w:p>
        </w:tc>
      </w:tr>
    </w:tbl>
    <w:p w14:paraId="37D4668E" w14:textId="7137503A" w:rsidR="0073056B" w:rsidRDefault="0073056B" w:rsidP="002372F5">
      <w:pPr>
        <w:rPr>
          <w:rFonts w:ascii="Calibri" w:hAnsi="Calibri"/>
          <w:sz w:val="16"/>
          <w:szCs w:val="16"/>
        </w:rPr>
      </w:pPr>
    </w:p>
    <w:p w14:paraId="6ADD1E3F" w14:textId="77777777" w:rsidR="006527BA" w:rsidRPr="006527BA" w:rsidRDefault="006527BA" w:rsidP="006527BA">
      <w:pPr>
        <w:ind w:left="142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Se revisaron los compromisos adquiridos en las dos reuniones anteriores:</w:t>
      </w:r>
    </w:p>
    <w:p w14:paraId="3FDE41BC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 xml:space="preserve">Se compartió por parte de OTC la base de datos y la documentación existente sobre ejercicios similares realizados por otras entidades o existen entes en la literatura. </w:t>
      </w:r>
    </w:p>
    <w:p w14:paraId="4C8CA409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lastRenderedPageBreak/>
        <w:t>•</w:t>
      </w:r>
      <w:r w:rsidRPr="006527BA">
        <w:rPr>
          <w:rFonts w:ascii="Calibri" w:hAnsi="Calibri" w:cs="Calibri"/>
          <w:szCs w:val="22"/>
        </w:rPr>
        <w:tab/>
        <w:t xml:space="preserve">El equipo de Estadística hizo una revisión de la base de datos. </w:t>
      </w:r>
    </w:p>
    <w:p w14:paraId="4A7DC5D6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 xml:space="preserve">El equipo de Estadística compartió en una primera versión la ficha técnica la ficha técnica del proyecto. </w:t>
      </w:r>
    </w:p>
    <w:p w14:paraId="561B710B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Aun no se ha propiciado la reunión con Camacol para solicitarle que compartiera su experiencia y o resultados de ejercicios similares de los que tenga conocimiento, así como compartir la información que tuviese sobre el tema.</w:t>
      </w:r>
    </w:p>
    <w:p w14:paraId="75CC85B7" w14:textId="77777777" w:rsidR="006527BA" w:rsidRPr="006527BA" w:rsidRDefault="006527BA" w:rsidP="006527BA">
      <w:pPr>
        <w:ind w:left="142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 xml:space="preserve">El equipo de Estadística presentó un análisis descriptivo de la base que fue compartida por parte </w:t>
      </w:r>
      <w:proofErr w:type="spellStart"/>
      <w:r w:rsidRPr="006527BA">
        <w:rPr>
          <w:rFonts w:ascii="Calibri" w:hAnsi="Calibri" w:cs="Calibri"/>
          <w:szCs w:val="22"/>
        </w:rPr>
        <w:t>e</w:t>
      </w:r>
      <w:proofErr w:type="spellEnd"/>
      <w:r w:rsidRPr="006527BA">
        <w:rPr>
          <w:rFonts w:ascii="Calibri" w:hAnsi="Calibri" w:cs="Calibri"/>
          <w:szCs w:val="22"/>
        </w:rPr>
        <w:t xml:space="preserve"> OTC a la cual se hicieron las siguientes recomendaciones para incluir en el análisis:</w:t>
      </w:r>
    </w:p>
    <w:p w14:paraId="4232ABB3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Tener en cuenta las áreas para la exclusión de registros sin información</w:t>
      </w:r>
    </w:p>
    <w:p w14:paraId="2CF1D35C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Generar un resumen consolidado por tipo de inmueble</w:t>
      </w:r>
    </w:p>
    <w:p w14:paraId="54464863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Verificar la cantidad de información proveniente de Galería inmobiliaria, ya que en el resumen figuran pocos registros.</w:t>
      </w:r>
    </w:p>
    <w:p w14:paraId="2753E13F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 xml:space="preserve">Revisar la información de </w:t>
      </w:r>
      <w:proofErr w:type="spellStart"/>
      <w:r w:rsidRPr="006527BA">
        <w:rPr>
          <w:rFonts w:ascii="Calibri" w:hAnsi="Calibri" w:cs="Calibri"/>
          <w:szCs w:val="22"/>
        </w:rPr>
        <w:t>Properati</w:t>
      </w:r>
      <w:proofErr w:type="spellEnd"/>
    </w:p>
    <w:p w14:paraId="57F4FB36" w14:textId="77777777" w:rsidR="006527BA" w:rsidRPr="006527BA" w:rsidRDefault="006527BA" w:rsidP="006527BA">
      <w:pPr>
        <w:ind w:left="72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Pr="006527BA">
        <w:rPr>
          <w:rFonts w:ascii="Calibri" w:hAnsi="Calibri" w:cs="Calibri"/>
          <w:szCs w:val="22"/>
        </w:rPr>
        <w:tab/>
        <w:t>Generar un total por estrato para apartamentos y casas.</w:t>
      </w:r>
    </w:p>
    <w:p w14:paraId="4FD3C5DD" w14:textId="76D4B4AA" w:rsidR="00090321" w:rsidRDefault="006527BA" w:rsidP="006527BA">
      <w:pPr>
        <w:ind w:left="142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OTC indica que el producto final que se espera de este proyecto son tablas por niveles de desagregación por usos, por estrato,</w:t>
      </w:r>
    </w:p>
    <w:p w14:paraId="299F6BF5" w14:textId="77777777" w:rsidR="00A56F6E" w:rsidRPr="00F01D1E" w:rsidRDefault="00A56F6E" w:rsidP="002372F5">
      <w:pPr>
        <w:rPr>
          <w:rFonts w:ascii="Calibri" w:hAnsi="Calibri"/>
          <w:sz w:val="16"/>
          <w:szCs w:val="16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33"/>
        <w:gridCol w:w="3382"/>
        <w:gridCol w:w="3260"/>
        <w:gridCol w:w="2693"/>
      </w:tblGrid>
      <w:tr w:rsidR="00C13F81" w:rsidRPr="00340297" w14:paraId="082927B5" w14:textId="77777777" w:rsidTr="00FB2AB4">
        <w:trPr>
          <w:trHeight w:val="235"/>
          <w:tblHeader/>
        </w:trPr>
        <w:tc>
          <w:tcPr>
            <w:tcW w:w="9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25D7B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COMPROMISOS</w:t>
            </w:r>
          </w:p>
        </w:tc>
      </w:tr>
      <w:tr w:rsidR="00C13F81" w:rsidRPr="00340297" w14:paraId="4031C9BC" w14:textId="77777777" w:rsidTr="008C1D85">
        <w:trPr>
          <w:trHeight w:val="488"/>
          <w:tblHeader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E4ED26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TAREA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6A8C98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RESPONSABLE</w:t>
            </w:r>
          </w:p>
          <w:p w14:paraId="0CA06921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EDDC87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FECHA DE CUMPLIMIENTO</w:t>
            </w:r>
          </w:p>
        </w:tc>
      </w:tr>
      <w:tr w:rsidR="00C13F81" w:rsidRPr="00340297" w14:paraId="17357843" w14:textId="77777777" w:rsidTr="008C1D85">
        <w:trPr>
          <w:trHeight w:val="297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150EF5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EBB442" w14:textId="0BE94C2D" w:rsidR="00C13F81" w:rsidRPr="00340297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</w:t>
            </w:r>
            <w:r w:rsidR="006527BA" w:rsidRPr="006527BA">
              <w:rPr>
                <w:rFonts w:ascii="Calibri" w:hAnsi="Calibri"/>
                <w:szCs w:val="22"/>
              </w:rPr>
              <w:t>erificar si la SIE utiliza información de ofertas en arriendo.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F0F8E" w14:textId="4E8C51C0" w:rsidR="00C13F81" w:rsidRPr="00340297" w:rsidRDefault="004C7180" w:rsidP="00B420A8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Sergio Acosta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49F71" w14:textId="4310D516" w:rsidR="00C13F81" w:rsidRPr="00340297" w:rsidRDefault="00C13F81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B548B0" w:rsidRPr="00340297" w14:paraId="7B3FD77C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35D61" w14:textId="77777777" w:rsidR="00B548B0" w:rsidRPr="00340297" w:rsidRDefault="00B548B0" w:rsidP="00B548B0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2578A" w14:textId="007AD970" w:rsidR="00B548B0" w:rsidRPr="00340297" w:rsidRDefault="004C7180" w:rsidP="00B548B0">
            <w:pPr>
              <w:ind w:right="52"/>
              <w:jc w:val="both"/>
              <w:rPr>
                <w:rFonts w:ascii="Calibri" w:hAnsi="Calibri"/>
                <w:szCs w:val="22"/>
              </w:rPr>
            </w:pPr>
            <w:r w:rsidRPr="004C7180">
              <w:rPr>
                <w:rFonts w:ascii="Calibri" w:hAnsi="Calibri"/>
                <w:szCs w:val="22"/>
              </w:rPr>
              <w:t>Estadística realizará los ajustes sugeridos por parte de OTC al análisis descriptivo de la base incluida.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550201" w14:textId="09BC491F" w:rsidR="00B548B0" w:rsidRPr="00340297" w:rsidRDefault="004C7180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3AB509" w14:textId="0238408B" w:rsidR="00B548B0" w:rsidRPr="00340297" w:rsidRDefault="004C7180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25/04/2021</w:t>
            </w:r>
          </w:p>
        </w:tc>
      </w:tr>
      <w:tr w:rsidR="00C13F81" w:rsidRPr="00340297" w14:paraId="6D4B6C68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A993F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3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5E09F" w14:textId="6782080F" w:rsidR="00C13F81" w:rsidRPr="00340297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</w:t>
            </w:r>
            <w:r w:rsidRPr="004C7180">
              <w:rPr>
                <w:rFonts w:ascii="Calibri" w:hAnsi="Calibri"/>
                <w:szCs w:val="22"/>
              </w:rPr>
              <w:t>ompartir el formato institucional de actas para reuniones.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5732B1" w14:textId="373929DB" w:rsidR="00C13F81" w:rsidRPr="00340297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Paula Mahecha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07EC0" w14:textId="027C228F" w:rsidR="00C13F81" w:rsidRPr="00340297" w:rsidRDefault="00C13F81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6F4B04CD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AD51A" w14:textId="6D0D5362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4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E02AF" w14:textId="149B6ABE" w:rsidR="004C7180" w:rsidRPr="004C7180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Programación de </w:t>
            </w:r>
            <w:r w:rsidRPr="004C7180">
              <w:rPr>
                <w:rFonts w:ascii="Calibri" w:hAnsi="Calibri"/>
                <w:szCs w:val="22"/>
              </w:rPr>
              <w:t>una reunión con Jorge para verificar la base de datos requerida para el ejercicio. Dentro de esta reunión se planteará el tema de los registros de venta/arriendo.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9F547" w14:textId="0160565C" w:rsidR="004C7180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OTC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36873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21664FBA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7D74A" w14:textId="6D1CBDED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5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1AFAA3" w14:textId="1A575B28" w:rsidR="004C7180" w:rsidRPr="004C7180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Reunión </w:t>
            </w:r>
            <w:r w:rsidRPr="004C7180">
              <w:rPr>
                <w:rFonts w:ascii="Calibri" w:hAnsi="Calibri"/>
                <w:szCs w:val="22"/>
              </w:rPr>
              <w:t>con los enlaces de Camacol para la verificación del instrumento y la base de datos con información disponible.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E275D" w14:textId="5480820B" w:rsidR="004C7180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OTC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90735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</w:tbl>
    <w:p w14:paraId="4179BA06" w14:textId="77777777" w:rsidR="00C13F81" w:rsidRPr="00944903" w:rsidRDefault="00C13F81" w:rsidP="002372F5">
      <w:pPr>
        <w:rPr>
          <w:rFonts w:ascii="Calibri" w:hAnsi="Calibri"/>
          <w:sz w:val="14"/>
          <w:szCs w:val="14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2692"/>
        <w:gridCol w:w="2134"/>
        <w:gridCol w:w="4842"/>
      </w:tblGrid>
      <w:tr w:rsidR="0073056B" w:rsidRPr="00785C72" w14:paraId="2FA28BE2" w14:textId="77777777" w:rsidTr="007178A9">
        <w:trPr>
          <w:trHeight w:val="147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80272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proofErr w:type="gramStart"/>
            <w:r w:rsidRPr="004B3FF9">
              <w:rPr>
                <w:rFonts w:ascii="Calibri" w:hAnsi="Calibri"/>
                <w:b/>
                <w:sz w:val="21"/>
                <w:szCs w:val="21"/>
              </w:rPr>
              <w:t>TEMAS A DIVULGAR</w:t>
            </w:r>
            <w:proofErr w:type="gramEnd"/>
            <w:r w:rsidRPr="004B3FF9">
              <w:rPr>
                <w:rFonts w:ascii="Calibri" w:hAnsi="Calibri"/>
                <w:b/>
                <w:sz w:val="21"/>
                <w:szCs w:val="21"/>
              </w:rPr>
              <w:t xml:space="preserve"> Y ESTRATEGIA</w:t>
            </w:r>
          </w:p>
        </w:tc>
      </w:tr>
      <w:tr w:rsidR="0073056B" w:rsidRPr="00785C72" w14:paraId="584D8262" w14:textId="77777777" w:rsidTr="007178A9">
        <w:trPr>
          <w:trHeight w:val="151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DD26FC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TEMA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D48C6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ESTRATEGIA</w:t>
            </w:r>
          </w:p>
        </w:tc>
      </w:tr>
      <w:tr w:rsidR="0073056B" w:rsidRPr="00785C72" w14:paraId="3F39230C" w14:textId="77777777" w:rsidTr="00443DE1">
        <w:trPr>
          <w:trHeight w:val="279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FDB1F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EEDC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</w:tr>
      <w:tr w:rsidR="0073056B" w:rsidRPr="00785C72" w14:paraId="0A7F2D8F" w14:textId="77777777" w:rsidTr="007178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254E2" w14:textId="77777777" w:rsidR="0073056B" w:rsidRPr="004B3FF9" w:rsidRDefault="0073056B" w:rsidP="00443DE1">
            <w:pPr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PRÓXIMA REUNIÓN</w:t>
            </w:r>
          </w:p>
        </w:tc>
      </w:tr>
      <w:tr w:rsidR="0073056B" w:rsidRPr="00E76041" w14:paraId="2BE48861" w14:textId="77777777" w:rsidTr="00443D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770E" w14:textId="77777777" w:rsidR="0073056B" w:rsidRPr="004B3FF9" w:rsidRDefault="0073056B" w:rsidP="00443DE1">
            <w:pPr>
              <w:jc w:val="center"/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Fecha:</w:t>
            </w:r>
          </w:p>
        </w:tc>
        <w:tc>
          <w:tcPr>
            <w:tcW w:w="6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F17" w14:textId="0202758E" w:rsidR="0073056B" w:rsidRPr="004B3FF9" w:rsidRDefault="004C7180" w:rsidP="00443DE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25/04/2021</w:t>
            </w:r>
          </w:p>
        </w:tc>
      </w:tr>
      <w:tr w:rsidR="0073056B" w:rsidRPr="00785C72" w14:paraId="27474115" w14:textId="77777777" w:rsidTr="00443DE1">
        <w:trPr>
          <w:trHeight w:val="7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0AE9A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lastRenderedPageBreak/>
              <w:t>ANEXOS</w:t>
            </w:r>
          </w:p>
        </w:tc>
      </w:tr>
      <w:tr w:rsidR="0073056B" w:rsidRPr="00785C72" w14:paraId="3FA385AE" w14:textId="77777777" w:rsidTr="00443DE1">
        <w:trPr>
          <w:trHeight w:val="13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89546" w14:textId="39725412" w:rsidR="0073056B" w:rsidRPr="004B3FF9" w:rsidRDefault="00EA1DC4" w:rsidP="00EA1DC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</w:t>
            </w:r>
            <w:r w:rsidR="007178A9">
              <w:rPr>
                <w:rFonts w:ascii="Calibri" w:hAnsi="Calibri" w:cs="Calibri"/>
                <w:sz w:val="21"/>
                <w:szCs w:val="21"/>
              </w:rPr>
              <w:t>a</w:t>
            </w:r>
          </w:p>
        </w:tc>
      </w:tr>
    </w:tbl>
    <w:p w14:paraId="76BC9626" w14:textId="3BD92E36" w:rsidR="008D7261" w:rsidRDefault="008D7261" w:rsidP="00074B96">
      <w:pPr>
        <w:rPr>
          <w:rFonts w:ascii="Calibri" w:hAnsi="Calibri"/>
          <w:szCs w:val="22"/>
        </w:rPr>
      </w:pPr>
    </w:p>
    <w:sectPr w:rsidR="008D7261" w:rsidSect="00A56F6E">
      <w:headerReference w:type="default" r:id="rId19"/>
      <w:footerReference w:type="default" r:id="rId20"/>
      <w:pgSz w:w="12242" w:h="15842" w:code="1"/>
      <w:pgMar w:top="1418" w:right="1043" w:bottom="1418" w:left="1418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C723" w14:textId="77777777" w:rsidR="00E80CB0" w:rsidRDefault="00E80CB0">
      <w:r>
        <w:separator/>
      </w:r>
    </w:p>
  </w:endnote>
  <w:endnote w:type="continuationSeparator" w:id="0">
    <w:p w14:paraId="4B3C3FE8" w14:textId="77777777" w:rsidR="00E80CB0" w:rsidRDefault="00E80CB0">
      <w:r>
        <w:continuationSeparator/>
      </w:r>
    </w:p>
  </w:endnote>
  <w:endnote w:type="continuationNotice" w:id="1">
    <w:p w14:paraId="1A8E34D7" w14:textId="77777777" w:rsidR="00E80CB0" w:rsidRDefault="00E80C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SansSerif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D5BA" w14:textId="77777777" w:rsidR="00CC3D2B" w:rsidRPr="003342A1" w:rsidRDefault="00CC3D2B">
    <w:pPr>
      <w:pStyle w:val="Piedepgina"/>
      <w:jc w:val="right"/>
      <w:rPr>
        <w:i/>
        <w:iCs/>
        <w:sz w:val="14"/>
        <w:szCs w:val="14"/>
      </w:rPr>
    </w:pPr>
    <w:r w:rsidRPr="003342A1">
      <w:rPr>
        <w:i/>
        <w:iCs/>
        <w:sz w:val="12"/>
        <w:szCs w:val="10"/>
        <w:lang w:val="es-ES"/>
      </w:rPr>
      <w:t xml:space="preserve">Página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PAGE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  <w:r w:rsidRPr="003342A1">
      <w:rPr>
        <w:i/>
        <w:iCs/>
        <w:sz w:val="12"/>
        <w:szCs w:val="10"/>
        <w:lang w:val="es-ES"/>
      </w:rPr>
      <w:t xml:space="preserve"> de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NUMPAGES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</w:p>
  <w:p w14:paraId="081BEEFA" w14:textId="77777777" w:rsidR="00CC3D2B" w:rsidRDefault="2A4A9BE1" w:rsidP="003342A1">
    <w:pPr>
      <w:pStyle w:val="Piedepgina"/>
      <w:ind w:left="284"/>
      <w:jc w:val="both"/>
      <w:rPr>
        <w:sz w:val="14"/>
        <w:szCs w:val="16"/>
      </w:rPr>
    </w:pPr>
    <w:r>
      <w:rPr>
        <w:noProof/>
      </w:rPr>
      <w:drawing>
        <wp:inline distT="0" distB="0" distL="0" distR="0" wp14:anchorId="777A9B69" wp14:editId="7FC79490">
          <wp:extent cx="5970268" cy="94805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0268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A4A9BE1">
      <w:rPr>
        <w:sz w:val="14"/>
        <w:szCs w:val="14"/>
      </w:rPr>
      <w:t xml:space="preserve">                                               </w:t>
    </w:r>
  </w:p>
  <w:p w14:paraId="0F53CC70" w14:textId="77777777" w:rsidR="00CC3D2B" w:rsidRPr="00F74A2E" w:rsidRDefault="00CC3D2B" w:rsidP="003342A1">
    <w:pPr>
      <w:pStyle w:val="Piedepgina"/>
      <w:jc w:val="center"/>
      <w:rPr>
        <w:sz w:val="14"/>
        <w:szCs w:val="16"/>
      </w:rPr>
    </w:pPr>
    <w:r w:rsidRPr="00F74A2E">
      <w:rPr>
        <w:sz w:val="14"/>
        <w:szCs w:val="16"/>
      </w:rPr>
      <w:t>01-01-FR-</w:t>
    </w:r>
    <w:r>
      <w:rPr>
        <w:sz w:val="14"/>
        <w:szCs w:val="16"/>
      </w:rPr>
      <w:t>01</w:t>
    </w:r>
  </w:p>
  <w:p w14:paraId="09C4BCCD" w14:textId="77777777" w:rsidR="00CC3D2B" w:rsidRDefault="00CC3D2B" w:rsidP="003342A1">
    <w:pPr>
      <w:pStyle w:val="Piedepgina"/>
      <w:jc w:val="center"/>
    </w:pPr>
    <w:r>
      <w:rPr>
        <w:sz w:val="14"/>
        <w:szCs w:val="16"/>
      </w:rPr>
      <w:t>V.2,2</w:t>
    </w:r>
  </w:p>
  <w:p w14:paraId="6DFB9E20" w14:textId="77777777" w:rsidR="00CC3D2B" w:rsidRDefault="00CC3D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4653" w14:textId="77777777" w:rsidR="00E80CB0" w:rsidRDefault="00E80CB0">
      <w:r>
        <w:separator/>
      </w:r>
    </w:p>
  </w:footnote>
  <w:footnote w:type="continuationSeparator" w:id="0">
    <w:p w14:paraId="054CC6B5" w14:textId="77777777" w:rsidR="00E80CB0" w:rsidRDefault="00E80CB0">
      <w:r>
        <w:continuationSeparator/>
      </w:r>
    </w:p>
  </w:footnote>
  <w:footnote w:type="continuationNotice" w:id="1">
    <w:p w14:paraId="7086266F" w14:textId="77777777" w:rsidR="00E80CB0" w:rsidRDefault="00E80C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7082"/>
    </w:tblGrid>
    <w:tr w:rsidR="00CC3D2B" w:rsidRPr="00393522" w14:paraId="3208AA05" w14:textId="77777777" w:rsidTr="2A4A9BE1">
      <w:trPr>
        <w:cantSplit/>
        <w:trHeight w:val="983"/>
      </w:trPr>
      <w:tc>
        <w:tcPr>
          <w:tcW w:w="26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0DF9E56" w14:textId="77777777" w:rsidR="00CC3D2B" w:rsidRPr="00393522" w:rsidRDefault="2A4A9BE1" w:rsidP="000F5253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Tahoma" w:eastAsia="Cambria" w:hAnsi="Tahoma" w:cs="Tahoma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7952ED74" wp14:editId="7C5D4928">
                <wp:extent cx="1621155" cy="63754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155" cy="637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CFECC8" w14:textId="77777777" w:rsidR="00CC3D2B" w:rsidRPr="007D57B3" w:rsidRDefault="00CC3D2B" w:rsidP="00C15446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Calibri" w:eastAsia="Cambria" w:hAnsi="Calibri" w:cs="Tahoma"/>
              <w:b/>
              <w:sz w:val="24"/>
              <w:szCs w:val="24"/>
            </w:rPr>
          </w:pPr>
          <w:r w:rsidRPr="007D57B3">
            <w:rPr>
              <w:rFonts w:ascii="Calibri" w:eastAsia="Cambria" w:hAnsi="Calibri" w:cs="Tahoma"/>
              <w:b/>
              <w:sz w:val="32"/>
              <w:szCs w:val="24"/>
            </w:rPr>
            <w:t>ACTA DE REUNIÓN</w:t>
          </w:r>
        </w:p>
      </w:tc>
    </w:tr>
  </w:tbl>
  <w:p w14:paraId="44E871BC" w14:textId="77777777" w:rsidR="00CC3D2B" w:rsidRPr="007178A9" w:rsidRDefault="00CC3D2B" w:rsidP="00DA1708">
    <w:pPr>
      <w:pStyle w:val="Encabez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CE0CF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95837"/>
    <w:multiLevelType w:val="hybridMultilevel"/>
    <w:tmpl w:val="149CE6AC"/>
    <w:lvl w:ilvl="0" w:tplc="240A000F">
      <w:start w:val="1"/>
      <w:numFmt w:val="decimal"/>
      <w:lvlText w:val="%1."/>
      <w:lvlJc w:val="left"/>
      <w:pPr>
        <w:ind w:left="862" w:hanging="360"/>
      </w:p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940C1E"/>
    <w:multiLevelType w:val="hybridMultilevel"/>
    <w:tmpl w:val="B866CCA2"/>
    <w:lvl w:ilvl="0" w:tplc="2098B9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6021"/>
    <w:multiLevelType w:val="hybridMultilevel"/>
    <w:tmpl w:val="15803200"/>
    <w:lvl w:ilvl="0" w:tplc="6CCC47D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E6BBB"/>
    <w:multiLevelType w:val="hybridMultilevel"/>
    <w:tmpl w:val="500C2B08"/>
    <w:lvl w:ilvl="0" w:tplc="418853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A707BE0"/>
    <w:multiLevelType w:val="hybridMultilevel"/>
    <w:tmpl w:val="4E709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B1E19"/>
    <w:multiLevelType w:val="hybridMultilevel"/>
    <w:tmpl w:val="92E25908"/>
    <w:lvl w:ilvl="0" w:tplc="A01E3114">
      <w:numFmt w:val="bullet"/>
      <w:lvlText w:val="-"/>
      <w:lvlJc w:val="left"/>
      <w:pPr>
        <w:ind w:left="862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0964D96"/>
    <w:multiLevelType w:val="hybridMultilevel"/>
    <w:tmpl w:val="574C8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2C4A"/>
    <w:multiLevelType w:val="hybridMultilevel"/>
    <w:tmpl w:val="B8227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173E3"/>
    <w:multiLevelType w:val="hybridMultilevel"/>
    <w:tmpl w:val="219815C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DE82344"/>
    <w:multiLevelType w:val="hybridMultilevel"/>
    <w:tmpl w:val="EE76B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6062"/>
    <w:multiLevelType w:val="hybridMultilevel"/>
    <w:tmpl w:val="3384DF4C"/>
    <w:lvl w:ilvl="0" w:tplc="A01E31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D440F"/>
    <w:multiLevelType w:val="hybridMultilevel"/>
    <w:tmpl w:val="359E6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A26F2"/>
    <w:multiLevelType w:val="hybridMultilevel"/>
    <w:tmpl w:val="9D4040C6"/>
    <w:lvl w:ilvl="0" w:tplc="8332AD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67D7D"/>
    <w:multiLevelType w:val="hybridMultilevel"/>
    <w:tmpl w:val="044AD0C8"/>
    <w:lvl w:ilvl="0" w:tplc="2E6C72AA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09720F"/>
    <w:multiLevelType w:val="hybridMultilevel"/>
    <w:tmpl w:val="5478D736"/>
    <w:lvl w:ilvl="0" w:tplc="313C28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D0900"/>
    <w:multiLevelType w:val="hybridMultilevel"/>
    <w:tmpl w:val="EFD2E834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B935653"/>
    <w:multiLevelType w:val="hybridMultilevel"/>
    <w:tmpl w:val="021C3306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CC07D6D"/>
    <w:multiLevelType w:val="hybridMultilevel"/>
    <w:tmpl w:val="0E4CF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15E26"/>
    <w:multiLevelType w:val="hybridMultilevel"/>
    <w:tmpl w:val="C4DCD7CC"/>
    <w:lvl w:ilvl="0" w:tplc="DA047D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24D6B"/>
    <w:multiLevelType w:val="hybridMultilevel"/>
    <w:tmpl w:val="23086C1C"/>
    <w:lvl w:ilvl="0" w:tplc="CB54ED6E">
      <w:start w:val="1"/>
      <w:numFmt w:val="bullet"/>
      <w:pStyle w:val="NormalJustificado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140C0"/>
    <w:multiLevelType w:val="multilevel"/>
    <w:tmpl w:val="52CCB5A2"/>
    <w:lvl w:ilvl="0">
      <w:start w:val="1"/>
      <w:numFmt w:val="upperRoman"/>
      <w:pStyle w:val="Listaconnmeros2"/>
      <w:lvlText w:val="%1. 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upperRoman"/>
      <w:lvlText w:val="%2. "/>
      <w:lvlJc w:val="left"/>
      <w:pPr>
        <w:tabs>
          <w:tab w:val="num" w:pos="1800"/>
        </w:tabs>
        <w:ind w:left="1440" w:hanging="360"/>
      </w:pPr>
      <w:rPr>
        <w:rFonts w:ascii="Arial" w:hAnsi="Arial" w:hint="default"/>
        <w:b/>
        <w:i w:val="0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85232E"/>
    <w:multiLevelType w:val="hybridMultilevel"/>
    <w:tmpl w:val="05A4E68E"/>
    <w:lvl w:ilvl="0" w:tplc="2098B96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65E00"/>
    <w:multiLevelType w:val="hybridMultilevel"/>
    <w:tmpl w:val="97308570"/>
    <w:lvl w:ilvl="0" w:tplc="0382DA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C63FE"/>
    <w:multiLevelType w:val="hybridMultilevel"/>
    <w:tmpl w:val="F432E7C6"/>
    <w:lvl w:ilvl="0" w:tplc="7E284D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C195C"/>
    <w:multiLevelType w:val="hybridMultilevel"/>
    <w:tmpl w:val="7C10E7CC"/>
    <w:lvl w:ilvl="0" w:tplc="A1ACEFF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5"/>
  </w:num>
  <w:num w:numId="8">
    <w:abstractNumId w:val="13"/>
  </w:num>
  <w:num w:numId="9">
    <w:abstractNumId w:val="19"/>
  </w:num>
  <w:num w:numId="10">
    <w:abstractNumId w:val="24"/>
  </w:num>
  <w:num w:numId="11">
    <w:abstractNumId w:val="5"/>
  </w:num>
  <w:num w:numId="12">
    <w:abstractNumId w:val="7"/>
  </w:num>
  <w:num w:numId="13">
    <w:abstractNumId w:val="23"/>
  </w:num>
  <w:num w:numId="14">
    <w:abstractNumId w:val="8"/>
  </w:num>
  <w:num w:numId="15">
    <w:abstractNumId w:val="18"/>
  </w:num>
  <w:num w:numId="16">
    <w:abstractNumId w:val="15"/>
  </w:num>
  <w:num w:numId="17">
    <w:abstractNumId w:val="3"/>
  </w:num>
  <w:num w:numId="18">
    <w:abstractNumId w:val="2"/>
  </w:num>
  <w:num w:numId="19">
    <w:abstractNumId w:val="12"/>
  </w:num>
  <w:num w:numId="20">
    <w:abstractNumId w:val="22"/>
  </w:num>
  <w:num w:numId="21">
    <w:abstractNumId w:val="17"/>
  </w:num>
  <w:num w:numId="22">
    <w:abstractNumId w:val="16"/>
  </w:num>
  <w:num w:numId="23">
    <w:abstractNumId w:val="11"/>
  </w:num>
  <w:num w:numId="24">
    <w:abstractNumId w:val="6"/>
  </w:num>
  <w:num w:numId="25">
    <w:abstractNumId w:val="1"/>
  </w:num>
  <w:num w:numId="26">
    <w:abstractNumId w:val="9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IO ACOSTA">
    <w15:presenceInfo w15:providerId="Windows Live" w15:userId="c2777f4cd5e93e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91"/>
    <w:rsid w:val="00000990"/>
    <w:rsid w:val="00000B9D"/>
    <w:rsid w:val="00001ABB"/>
    <w:rsid w:val="00003837"/>
    <w:rsid w:val="00005590"/>
    <w:rsid w:val="00005852"/>
    <w:rsid w:val="00005889"/>
    <w:rsid w:val="00005F32"/>
    <w:rsid w:val="00006BF2"/>
    <w:rsid w:val="00006EA1"/>
    <w:rsid w:val="00007234"/>
    <w:rsid w:val="000072B3"/>
    <w:rsid w:val="00007961"/>
    <w:rsid w:val="00007D45"/>
    <w:rsid w:val="0001074C"/>
    <w:rsid w:val="00010F36"/>
    <w:rsid w:val="000112E4"/>
    <w:rsid w:val="0001276A"/>
    <w:rsid w:val="00012779"/>
    <w:rsid w:val="00013129"/>
    <w:rsid w:val="00013D29"/>
    <w:rsid w:val="00014637"/>
    <w:rsid w:val="00014D17"/>
    <w:rsid w:val="00014F47"/>
    <w:rsid w:val="000156AF"/>
    <w:rsid w:val="00015745"/>
    <w:rsid w:val="00015CEC"/>
    <w:rsid w:val="00015F87"/>
    <w:rsid w:val="00016004"/>
    <w:rsid w:val="00016202"/>
    <w:rsid w:val="00016403"/>
    <w:rsid w:val="00016A0F"/>
    <w:rsid w:val="00016F07"/>
    <w:rsid w:val="00017060"/>
    <w:rsid w:val="0001781A"/>
    <w:rsid w:val="0002058B"/>
    <w:rsid w:val="000206C1"/>
    <w:rsid w:val="00020884"/>
    <w:rsid w:val="0002107B"/>
    <w:rsid w:val="000211FC"/>
    <w:rsid w:val="00021AAC"/>
    <w:rsid w:val="00022058"/>
    <w:rsid w:val="000232C8"/>
    <w:rsid w:val="00023DBA"/>
    <w:rsid w:val="00023DCB"/>
    <w:rsid w:val="00023EBB"/>
    <w:rsid w:val="00024161"/>
    <w:rsid w:val="00024168"/>
    <w:rsid w:val="00024A02"/>
    <w:rsid w:val="00024E9D"/>
    <w:rsid w:val="00024F97"/>
    <w:rsid w:val="00025006"/>
    <w:rsid w:val="00025083"/>
    <w:rsid w:val="0002546E"/>
    <w:rsid w:val="00025A90"/>
    <w:rsid w:val="00025A9F"/>
    <w:rsid w:val="00025D05"/>
    <w:rsid w:val="000271E8"/>
    <w:rsid w:val="0002765C"/>
    <w:rsid w:val="0003065F"/>
    <w:rsid w:val="000309CE"/>
    <w:rsid w:val="00030A4C"/>
    <w:rsid w:val="00030E7B"/>
    <w:rsid w:val="00031645"/>
    <w:rsid w:val="00031C49"/>
    <w:rsid w:val="0003206D"/>
    <w:rsid w:val="00032516"/>
    <w:rsid w:val="00032A9D"/>
    <w:rsid w:val="00032B83"/>
    <w:rsid w:val="00032DEF"/>
    <w:rsid w:val="00033F1F"/>
    <w:rsid w:val="00035237"/>
    <w:rsid w:val="00035EE2"/>
    <w:rsid w:val="00035FCE"/>
    <w:rsid w:val="00036DD5"/>
    <w:rsid w:val="00040297"/>
    <w:rsid w:val="00040E39"/>
    <w:rsid w:val="00041CC3"/>
    <w:rsid w:val="00041E61"/>
    <w:rsid w:val="000424D5"/>
    <w:rsid w:val="000424F2"/>
    <w:rsid w:val="00043590"/>
    <w:rsid w:val="000436BD"/>
    <w:rsid w:val="00045E9C"/>
    <w:rsid w:val="0004664F"/>
    <w:rsid w:val="00046DF5"/>
    <w:rsid w:val="00047084"/>
    <w:rsid w:val="000470AC"/>
    <w:rsid w:val="000500D3"/>
    <w:rsid w:val="000501E1"/>
    <w:rsid w:val="00050E07"/>
    <w:rsid w:val="0005135D"/>
    <w:rsid w:val="000519C3"/>
    <w:rsid w:val="000524C3"/>
    <w:rsid w:val="00052866"/>
    <w:rsid w:val="00052A93"/>
    <w:rsid w:val="000533EB"/>
    <w:rsid w:val="00053AE5"/>
    <w:rsid w:val="00053C3D"/>
    <w:rsid w:val="000543F4"/>
    <w:rsid w:val="00054736"/>
    <w:rsid w:val="0005477F"/>
    <w:rsid w:val="0005486F"/>
    <w:rsid w:val="00054E6D"/>
    <w:rsid w:val="00055691"/>
    <w:rsid w:val="00055882"/>
    <w:rsid w:val="00056FDB"/>
    <w:rsid w:val="0005709B"/>
    <w:rsid w:val="0005788F"/>
    <w:rsid w:val="00057CAE"/>
    <w:rsid w:val="00057D93"/>
    <w:rsid w:val="00060E2D"/>
    <w:rsid w:val="00060EDC"/>
    <w:rsid w:val="0006131E"/>
    <w:rsid w:val="000626C5"/>
    <w:rsid w:val="00062A38"/>
    <w:rsid w:val="0006324E"/>
    <w:rsid w:val="000640B7"/>
    <w:rsid w:val="00064B2F"/>
    <w:rsid w:val="00065182"/>
    <w:rsid w:val="00065709"/>
    <w:rsid w:val="00067098"/>
    <w:rsid w:val="000673F4"/>
    <w:rsid w:val="00070366"/>
    <w:rsid w:val="00070444"/>
    <w:rsid w:val="00070BAB"/>
    <w:rsid w:val="0007106F"/>
    <w:rsid w:val="00071B51"/>
    <w:rsid w:val="00071DB4"/>
    <w:rsid w:val="00071ECB"/>
    <w:rsid w:val="00072BE9"/>
    <w:rsid w:val="00072F40"/>
    <w:rsid w:val="0007305A"/>
    <w:rsid w:val="0007391F"/>
    <w:rsid w:val="00074B96"/>
    <w:rsid w:val="0007535E"/>
    <w:rsid w:val="00075FA2"/>
    <w:rsid w:val="000762F4"/>
    <w:rsid w:val="000768FE"/>
    <w:rsid w:val="00076B00"/>
    <w:rsid w:val="00076F5D"/>
    <w:rsid w:val="00077126"/>
    <w:rsid w:val="000773FA"/>
    <w:rsid w:val="00077EE6"/>
    <w:rsid w:val="00080B94"/>
    <w:rsid w:val="00080DEC"/>
    <w:rsid w:val="00082183"/>
    <w:rsid w:val="000827AA"/>
    <w:rsid w:val="0008388A"/>
    <w:rsid w:val="00083EE9"/>
    <w:rsid w:val="00084BE8"/>
    <w:rsid w:val="00084D48"/>
    <w:rsid w:val="0008646E"/>
    <w:rsid w:val="0008770A"/>
    <w:rsid w:val="00087D45"/>
    <w:rsid w:val="00090321"/>
    <w:rsid w:val="000914C1"/>
    <w:rsid w:val="00091FC2"/>
    <w:rsid w:val="00091FDC"/>
    <w:rsid w:val="000924CC"/>
    <w:rsid w:val="00093BE4"/>
    <w:rsid w:val="00093DA1"/>
    <w:rsid w:val="000944B8"/>
    <w:rsid w:val="000945A3"/>
    <w:rsid w:val="00094872"/>
    <w:rsid w:val="00095529"/>
    <w:rsid w:val="00095F2D"/>
    <w:rsid w:val="000971FE"/>
    <w:rsid w:val="000A0115"/>
    <w:rsid w:val="000A052A"/>
    <w:rsid w:val="000A0DDA"/>
    <w:rsid w:val="000A0EA3"/>
    <w:rsid w:val="000A1362"/>
    <w:rsid w:val="000A1BEC"/>
    <w:rsid w:val="000A1CF0"/>
    <w:rsid w:val="000A1FC8"/>
    <w:rsid w:val="000A2E0A"/>
    <w:rsid w:val="000A2F0F"/>
    <w:rsid w:val="000A33ED"/>
    <w:rsid w:val="000A3C33"/>
    <w:rsid w:val="000A471F"/>
    <w:rsid w:val="000A4B6D"/>
    <w:rsid w:val="000A4C75"/>
    <w:rsid w:val="000A5151"/>
    <w:rsid w:val="000A5A13"/>
    <w:rsid w:val="000A5DED"/>
    <w:rsid w:val="000A60AA"/>
    <w:rsid w:val="000A61F0"/>
    <w:rsid w:val="000A63F0"/>
    <w:rsid w:val="000A6F68"/>
    <w:rsid w:val="000A70B0"/>
    <w:rsid w:val="000A7762"/>
    <w:rsid w:val="000A77F9"/>
    <w:rsid w:val="000B173F"/>
    <w:rsid w:val="000B198C"/>
    <w:rsid w:val="000B1C40"/>
    <w:rsid w:val="000B2130"/>
    <w:rsid w:val="000B2197"/>
    <w:rsid w:val="000B232E"/>
    <w:rsid w:val="000B26F1"/>
    <w:rsid w:val="000B2D22"/>
    <w:rsid w:val="000B2D86"/>
    <w:rsid w:val="000B30FC"/>
    <w:rsid w:val="000B4489"/>
    <w:rsid w:val="000B4860"/>
    <w:rsid w:val="000B4D22"/>
    <w:rsid w:val="000B51ED"/>
    <w:rsid w:val="000B58AF"/>
    <w:rsid w:val="000B5F2B"/>
    <w:rsid w:val="000B5FA3"/>
    <w:rsid w:val="000B6399"/>
    <w:rsid w:val="000B63E2"/>
    <w:rsid w:val="000B63EC"/>
    <w:rsid w:val="000B6BBC"/>
    <w:rsid w:val="000B7033"/>
    <w:rsid w:val="000B761D"/>
    <w:rsid w:val="000B76B0"/>
    <w:rsid w:val="000B7811"/>
    <w:rsid w:val="000B7CB1"/>
    <w:rsid w:val="000C04F8"/>
    <w:rsid w:val="000C052D"/>
    <w:rsid w:val="000C0549"/>
    <w:rsid w:val="000C0ACB"/>
    <w:rsid w:val="000C2EB0"/>
    <w:rsid w:val="000C3F25"/>
    <w:rsid w:val="000C4FE7"/>
    <w:rsid w:val="000C52ED"/>
    <w:rsid w:val="000C57F6"/>
    <w:rsid w:val="000C5B4F"/>
    <w:rsid w:val="000C5CEF"/>
    <w:rsid w:val="000C6BAC"/>
    <w:rsid w:val="000C7B43"/>
    <w:rsid w:val="000C7F42"/>
    <w:rsid w:val="000D0653"/>
    <w:rsid w:val="000D0A3C"/>
    <w:rsid w:val="000D0DA4"/>
    <w:rsid w:val="000D1492"/>
    <w:rsid w:val="000D188F"/>
    <w:rsid w:val="000D1B80"/>
    <w:rsid w:val="000D1CC3"/>
    <w:rsid w:val="000D1DB3"/>
    <w:rsid w:val="000D33B0"/>
    <w:rsid w:val="000D3D70"/>
    <w:rsid w:val="000D3EB1"/>
    <w:rsid w:val="000D3EEA"/>
    <w:rsid w:val="000D4B64"/>
    <w:rsid w:val="000D52B2"/>
    <w:rsid w:val="000D542E"/>
    <w:rsid w:val="000D5D25"/>
    <w:rsid w:val="000D6C5B"/>
    <w:rsid w:val="000D6F94"/>
    <w:rsid w:val="000D7B90"/>
    <w:rsid w:val="000D7FE6"/>
    <w:rsid w:val="000E0C35"/>
    <w:rsid w:val="000E0D1B"/>
    <w:rsid w:val="000E1ADB"/>
    <w:rsid w:val="000E1C8D"/>
    <w:rsid w:val="000E242F"/>
    <w:rsid w:val="000E2E41"/>
    <w:rsid w:val="000E4432"/>
    <w:rsid w:val="000E4E5C"/>
    <w:rsid w:val="000E5BB3"/>
    <w:rsid w:val="000E6C9A"/>
    <w:rsid w:val="000E7215"/>
    <w:rsid w:val="000E72AC"/>
    <w:rsid w:val="000E7FAF"/>
    <w:rsid w:val="000F0578"/>
    <w:rsid w:val="000F08AB"/>
    <w:rsid w:val="000F0CD3"/>
    <w:rsid w:val="000F0D91"/>
    <w:rsid w:val="000F19AA"/>
    <w:rsid w:val="000F1F73"/>
    <w:rsid w:val="000F2BBA"/>
    <w:rsid w:val="000F31F3"/>
    <w:rsid w:val="000F3A03"/>
    <w:rsid w:val="000F3FAC"/>
    <w:rsid w:val="000F4085"/>
    <w:rsid w:val="000F4449"/>
    <w:rsid w:val="000F47E2"/>
    <w:rsid w:val="000F4AE3"/>
    <w:rsid w:val="000F5193"/>
    <w:rsid w:val="000F5253"/>
    <w:rsid w:val="000F62B2"/>
    <w:rsid w:val="000F6BED"/>
    <w:rsid w:val="000F6D91"/>
    <w:rsid w:val="000F747C"/>
    <w:rsid w:val="000F76C0"/>
    <w:rsid w:val="000F7A8B"/>
    <w:rsid w:val="001004D3"/>
    <w:rsid w:val="001012CC"/>
    <w:rsid w:val="00101479"/>
    <w:rsid w:val="00102859"/>
    <w:rsid w:val="00102F2E"/>
    <w:rsid w:val="0010364E"/>
    <w:rsid w:val="001041BE"/>
    <w:rsid w:val="00104492"/>
    <w:rsid w:val="0010452D"/>
    <w:rsid w:val="00105C39"/>
    <w:rsid w:val="00106055"/>
    <w:rsid w:val="00106092"/>
    <w:rsid w:val="00106898"/>
    <w:rsid w:val="0010692E"/>
    <w:rsid w:val="001074F2"/>
    <w:rsid w:val="00107A8D"/>
    <w:rsid w:val="001100BC"/>
    <w:rsid w:val="0011089B"/>
    <w:rsid w:val="001126A0"/>
    <w:rsid w:val="00112A55"/>
    <w:rsid w:val="001132FE"/>
    <w:rsid w:val="00113593"/>
    <w:rsid w:val="001137EC"/>
    <w:rsid w:val="00113A09"/>
    <w:rsid w:val="00113CB3"/>
    <w:rsid w:val="00114F87"/>
    <w:rsid w:val="001150E6"/>
    <w:rsid w:val="0011533A"/>
    <w:rsid w:val="0011534E"/>
    <w:rsid w:val="0011540D"/>
    <w:rsid w:val="00117479"/>
    <w:rsid w:val="00117643"/>
    <w:rsid w:val="00117778"/>
    <w:rsid w:val="00117E5E"/>
    <w:rsid w:val="001200E9"/>
    <w:rsid w:val="0012111F"/>
    <w:rsid w:val="00121B8A"/>
    <w:rsid w:val="001221B8"/>
    <w:rsid w:val="0012260B"/>
    <w:rsid w:val="001226F3"/>
    <w:rsid w:val="00122F82"/>
    <w:rsid w:val="0012367A"/>
    <w:rsid w:val="0012425C"/>
    <w:rsid w:val="00124522"/>
    <w:rsid w:val="00124CFA"/>
    <w:rsid w:val="00124FB9"/>
    <w:rsid w:val="001252E2"/>
    <w:rsid w:val="001255B8"/>
    <w:rsid w:val="00125959"/>
    <w:rsid w:val="00126436"/>
    <w:rsid w:val="001270C9"/>
    <w:rsid w:val="001272F8"/>
    <w:rsid w:val="0012752B"/>
    <w:rsid w:val="001277D8"/>
    <w:rsid w:val="00130050"/>
    <w:rsid w:val="00130369"/>
    <w:rsid w:val="00130378"/>
    <w:rsid w:val="00130773"/>
    <w:rsid w:val="00130A14"/>
    <w:rsid w:val="00131678"/>
    <w:rsid w:val="0013176E"/>
    <w:rsid w:val="00131BA2"/>
    <w:rsid w:val="00133594"/>
    <w:rsid w:val="00134ED6"/>
    <w:rsid w:val="00135C60"/>
    <w:rsid w:val="00135CD2"/>
    <w:rsid w:val="0013611F"/>
    <w:rsid w:val="00136E41"/>
    <w:rsid w:val="00140F35"/>
    <w:rsid w:val="001414E1"/>
    <w:rsid w:val="0014160C"/>
    <w:rsid w:val="00141DD0"/>
    <w:rsid w:val="00142120"/>
    <w:rsid w:val="00142798"/>
    <w:rsid w:val="00142C44"/>
    <w:rsid w:val="00142F44"/>
    <w:rsid w:val="001437A5"/>
    <w:rsid w:val="001455DB"/>
    <w:rsid w:val="001459C0"/>
    <w:rsid w:val="00145FC9"/>
    <w:rsid w:val="00146027"/>
    <w:rsid w:val="001463AA"/>
    <w:rsid w:val="00146702"/>
    <w:rsid w:val="00146EB4"/>
    <w:rsid w:val="0014797B"/>
    <w:rsid w:val="00147CAE"/>
    <w:rsid w:val="001502D0"/>
    <w:rsid w:val="001505CC"/>
    <w:rsid w:val="00151299"/>
    <w:rsid w:val="0015272F"/>
    <w:rsid w:val="00152D52"/>
    <w:rsid w:val="001534E7"/>
    <w:rsid w:val="00153980"/>
    <w:rsid w:val="00154016"/>
    <w:rsid w:val="00154494"/>
    <w:rsid w:val="00154632"/>
    <w:rsid w:val="001547C7"/>
    <w:rsid w:val="00154BA0"/>
    <w:rsid w:val="0015677C"/>
    <w:rsid w:val="001569AB"/>
    <w:rsid w:val="0016078D"/>
    <w:rsid w:val="00160DB0"/>
    <w:rsid w:val="00161E9E"/>
    <w:rsid w:val="00162395"/>
    <w:rsid w:val="0016255F"/>
    <w:rsid w:val="00162801"/>
    <w:rsid w:val="0016309A"/>
    <w:rsid w:val="0016360F"/>
    <w:rsid w:val="00164082"/>
    <w:rsid w:val="00164473"/>
    <w:rsid w:val="0016560F"/>
    <w:rsid w:val="00165974"/>
    <w:rsid w:val="00165995"/>
    <w:rsid w:val="00165C63"/>
    <w:rsid w:val="001667FD"/>
    <w:rsid w:val="00166EE2"/>
    <w:rsid w:val="0016774A"/>
    <w:rsid w:val="00167BDF"/>
    <w:rsid w:val="00167ED8"/>
    <w:rsid w:val="00170C96"/>
    <w:rsid w:val="001712A2"/>
    <w:rsid w:val="001718AB"/>
    <w:rsid w:val="00171908"/>
    <w:rsid w:val="00171C0B"/>
    <w:rsid w:val="00171CBD"/>
    <w:rsid w:val="00171E44"/>
    <w:rsid w:val="00171ECE"/>
    <w:rsid w:val="0017204D"/>
    <w:rsid w:val="00172090"/>
    <w:rsid w:val="001724E9"/>
    <w:rsid w:val="00173A2C"/>
    <w:rsid w:val="00173EB2"/>
    <w:rsid w:val="00174990"/>
    <w:rsid w:val="00174FB6"/>
    <w:rsid w:val="00175847"/>
    <w:rsid w:val="001758F0"/>
    <w:rsid w:val="00175990"/>
    <w:rsid w:val="001766BB"/>
    <w:rsid w:val="001768F9"/>
    <w:rsid w:val="00176E15"/>
    <w:rsid w:val="00176F31"/>
    <w:rsid w:val="00177BB7"/>
    <w:rsid w:val="00181361"/>
    <w:rsid w:val="001818CB"/>
    <w:rsid w:val="00181ED7"/>
    <w:rsid w:val="00182CAD"/>
    <w:rsid w:val="00182D0D"/>
    <w:rsid w:val="00183020"/>
    <w:rsid w:val="001834E3"/>
    <w:rsid w:val="0018366D"/>
    <w:rsid w:val="001836BC"/>
    <w:rsid w:val="00183800"/>
    <w:rsid w:val="00183921"/>
    <w:rsid w:val="001840A5"/>
    <w:rsid w:val="00185693"/>
    <w:rsid w:val="001863A1"/>
    <w:rsid w:val="0018753B"/>
    <w:rsid w:val="00190333"/>
    <w:rsid w:val="00190E77"/>
    <w:rsid w:val="00191CC2"/>
    <w:rsid w:val="00192504"/>
    <w:rsid w:val="00192C82"/>
    <w:rsid w:val="00194343"/>
    <w:rsid w:val="001945B8"/>
    <w:rsid w:val="00194639"/>
    <w:rsid w:val="001946E9"/>
    <w:rsid w:val="00194712"/>
    <w:rsid w:val="00194981"/>
    <w:rsid w:val="00195012"/>
    <w:rsid w:val="0019577F"/>
    <w:rsid w:val="00195BE7"/>
    <w:rsid w:val="00195FD5"/>
    <w:rsid w:val="00196B6A"/>
    <w:rsid w:val="0019705D"/>
    <w:rsid w:val="0019795A"/>
    <w:rsid w:val="00197F6E"/>
    <w:rsid w:val="001A04FD"/>
    <w:rsid w:val="001A0ED3"/>
    <w:rsid w:val="001A0FA9"/>
    <w:rsid w:val="001A11F0"/>
    <w:rsid w:val="001A2C8D"/>
    <w:rsid w:val="001A340D"/>
    <w:rsid w:val="001A3C97"/>
    <w:rsid w:val="001A3E78"/>
    <w:rsid w:val="001A4ACD"/>
    <w:rsid w:val="001A539D"/>
    <w:rsid w:val="001A5C42"/>
    <w:rsid w:val="001A5E41"/>
    <w:rsid w:val="001A683B"/>
    <w:rsid w:val="001A7342"/>
    <w:rsid w:val="001A75F3"/>
    <w:rsid w:val="001A798D"/>
    <w:rsid w:val="001A7DE8"/>
    <w:rsid w:val="001A7FFE"/>
    <w:rsid w:val="001B008F"/>
    <w:rsid w:val="001B0683"/>
    <w:rsid w:val="001B08C1"/>
    <w:rsid w:val="001B0B37"/>
    <w:rsid w:val="001B18C3"/>
    <w:rsid w:val="001B24ED"/>
    <w:rsid w:val="001B28F5"/>
    <w:rsid w:val="001B320A"/>
    <w:rsid w:val="001B3347"/>
    <w:rsid w:val="001B34C5"/>
    <w:rsid w:val="001B3751"/>
    <w:rsid w:val="001B446D"/>
    <w:rsid w:val="001B48E8"/>
    <w:rsid w:val="001B4E3E"/>
    <w:rsid w:val="001B557E"/>
    <w:rsid w:val="001B57F6"/>
    <w:rsid w:val="001B5A6E"/>
    <w:rsid w:val="001B6063"/>
    <w:rsid w:val="001B61A6"/>
    <w:rsid w:val="001B6AAB"/>
    <w:rsid w:val="001B7227"/>
    <w:rsid w:val="001B7325"/>
    <w:rsid w:val="001C0294"/>
    <w:rsid w:val="001C1BE0"/>
    <w:rsid w:val="001C1C74"/>
    <w:rsid w:val="001C271C"/>
    <w:rsid w:val="001C2ED4"/>
    <w:rsid w:val="001C3D54"/>
    <w:rsid w:val="001C4564"/>
    <w:rsid w:val="001C4A7C"/>
    <w:rsid w:val="001C5001"/>
    <w:rsid w:val="001C51F4"/>
    <w:rsid w:val="001C5B26"/>
    <w:rsid w:val="001D0DB4"/>
    <w:rsid w:val="001D1398"/>
    <w:rsid w:val="001D17D4"/>
    <w:rsid w:val="001D204E"/>
    <w:rsid w:val="001D2B41"/>
    <w:rsid w:val="001D37A2"/>
    <w:rsid w:val="001D3B26"/>
    <w:rsid w:val="001D4359"/>
    <w:rsid w:val="001D5059"/>
    <w:rsid w:val="001D5161"/>
    <w:rsid w:val="001D5226"/>
    <w:rsid w:val="001D5F61"/>
    <w:rsid w:val="001D622E"/>
    <w:rsid w:val="001D62E1"/>
    <w:rsid w:val="001D6D94"/>
    <w:rsid w:val="001D75A4"/>
    <w:rsid w:val="001E034D"/>
    <w:rsid w:val="001E088D"/>
    <w:rsid w:val="001E0979"/>
    <w:rsid w:val="001E0B62"/>
    <w:rsid w:val="001E2037"/>
    <w:rsid w:val="001E2466"/>
    <w:rsid w:val="001E38CE"/>
    <w:rsid w:val="001E398B"/>
    <w:rsid w:val="001E4219"/>
    <w:rsid w:val="001E4589"/>
    <w:rsid w:val="001E485E"/>
    <w:rsid w:val="001E50BD"/>
    <w:rsid w:val="001E5236"/>
    <w:rsid w:val="001E5DA3"/>
    <w:rsid w:val="001E62B8"/>
    <w:rsid w:val="001E692C"/>
    <w:rsid w:val="001E6F80"/>
    <w:rsid w:val="001E78F0"/>
    <w:rsid w:val="001E7D16"/>
    <w:rsid w:val="001E7E0B"/>
    <w:rsid w:val="001E7EA8"/>
    <w:rsid w:val="001F0378"/>
    <w:rsid w:val="001F0D78"/>
    <w:rsid w:val="001F19CC"/>
    <w:rsid w:val="001F2535"/>
    <w:rsid w:val="001F36D3"/>
    <w:rsid w:val="001F4A0F"/>
    <w:rsid w:val="001F527C"/>
    <w:rsid w:val="001F714F"/>
    <w:rsid w:val="001F7606"/>
    <w:rsid w:val="00201523"/>
    <w:rsid w:val="00201A31"/>
    <w:rsid w:val="002031F5"/>
    <w:rsid w:val="002032AB"/>
    <w:rsid w:val="002041E0"/>
    <w:rsid w:val="00204504"/>
    <w:rsid w:val="00204F8C"/>
    <w:rsid w:val="00204FBA"/>
    <w:rsid w:val="002054E1"/>
    <w:rsid w:val="00205DF7"/>
    <w:rsid w:val="002061D1"/>
    <w:rsid w:val="002062DE"/>
    <w:rsid w:val="00206F21"/>
    <w:rsid w:val="0020750E"/>
    <w:rsid w:val="00207617"/>
    <w:rsid w:val="00207F94"/>
    <w:rsid w:val="00210406"/>
    <w:rsid w:val="00210622"/>
    <w:rsid w:val="002106C4"/>
    <w:rsid w:val="00210D45"/>
    <w:rsid w:val="002119D4"/>
    <w:rsid w:val="00211AAC"/>
    <w:rsid w:val="00211D4B"/>
    <w:rsid w:val="00211D8B"/>
    <w:rsid w:val="00212437"/>
    <w:rsid w:val="002127B6"/>
    <w:rsid w:val="00212DD5"/>
    <w:rsid w:val="002130A1"/>
    <w:rsid w:val="0021384D"/>
    <w:rsid w:val="00214423"/>
    <w:rsid w:val="00214509"/>
    <w:rsid w:val="00214513"/>
    <w:rsid w:val="002145B0"/>
    <w:rsid w:val="002147C0"/>
    <w:rsid w:val="00215FFA"/>
    <w:rsid w:val="002164C6"/>
    <w:rsid w:val="00216744"/>
    <w:rsid w:val="00216C2E"/>
    <w:rsid w:val="00217450"/>
    <w:rsid w:val="00217C14"/>
    <w:rsid w:val="0022019F"/>
    <w:rsid w:val="002204EF"/>
    <w:rsid w:val="00220DF9"/>
    <w:rsid w:val="00221BCA"/>
    <w:rsid w:val="00221DDC"/>
    <w:rsid w:val="002223B4"/>
    <w:rsid w:val="00222472"/>
    <w:rsid w:val="00223075"/>
    <w:rsid w:val="0022345D"/>
    <w:rsid w:val="002242C8"/>
    <w:rsid w:val="00224355"/>
    <w:rsid w:val="00224C71"/>
    <w:rsid w:val="00224E19"/>
    <w:rsid w:val="00226003"/>
    <w:rsid w:val="0022675C"/>
    <w:rsid w:val="00226A1F"/>
    <w:rsid w:val="00226DDC"/>
    <w:rsid w:val="002278A6"/>
    <w:rsid w:val="002301CD"/>
    <w:rsid w:val="00230313"/>
    <w:rsid w:val="002315B4"/>
    <w:rsid w:val="0023169D"/>
    <w:rsid w:val="0023196B"/>
    <w:rsid w:val="002321D5"/>
    <w:rsid w:val="00232254"/>
    <w:rsid w:val="00232D26"/>
    <w:rsid w:val="002333CE"/>
    <w:rsid w:val="00233E93"/>
    <w:rsid w:val="002342EA"/>
    <w:rsid w:val="002345E6"/>
    <w:rsid w:val="00234714"/>
    <w:rsid w:val="00234C29"/>
    <w:rsid w:val="002351C4"/>
    <w:rsid w:val="0023539A"/>
    <w:rsid w:val="00235447"/>
    <w:rsid w:val="002357D3"/>
    <w:rsid w:val="00236A1F"/>
    <w:rsid w:val="00236B45"/>
    <w:rsid w:val="00236E00"/>
    <w:rsid w:val="00237085"/>
    <w:rsid w:val="002372F5"/>
    <w:rsid w:val="00237613"/>
    <w:rsid w:val="00240169"/>
    <w:rsid w:val="002402AF"/>
    <w:rsid w:val="00240AD4"/>
    <w:rsid w:val="00241E6D"/>
    <w:rsid w:val="00243DD0"/>
    <w:rsid w:val="002440E9"/>
    <w:rsid w:val="002444F7"/>
    <w:rsid w:val="00244A2E"/>
    <w:rsid w:val="00244E39"/>
    <w:rsid w:val="00244FF6"/>
    <w:rsid w:val="002450B0"/>
    <w:rsid w:val="00245542"/>
    <w:rsid w:val="00245623"/>
    <w:rsid w:val="0024599A"/>
    <w:rsid w:val="00246C75"/>
    <w:rsid w:val="00246E5F"/>
    <w:rsid w:val="00247666"/>
    <w:rsid w:val="00247EF6"/>
    <w:rsid w:val="00250635"/>
    <w:rsid w:val="00250D7C"/>
    <w:rsid w:val="00251906"/>
    <w:rsid w:val="00251F6A"/>
    <w:rsid w:val="0025260B"/>
    <w:rsid w:val="002526D4"/>
    <w:rsid w:val="00253003"/>
    <w:rsid w:val="00253052"/>
    <w:rsid w:val="00253BFD"/>
    <w:rsid w:val="00253FD9"/>
    <w:rsid w:val="002540E7"/>
    <w:rsid w:val="002541EF"/>
    <w:rsid w:val="00254887"/>
    <w:rsid w:val="00254D56"/>
    <w:rsid w:val="002559A3"/>
    <w:rsid w:val="002561EC"/>
    <w:rsid w:val="00256321"/>
    <w:rsid w:val="002569E0"/>
    <w:rsid w:val="00260BE2"/>
    <w:rsid w:val="00260D2D"/>
    <w:rsid w:val="00261308"/>
    <w:rsid w:val="0026145C"/>
    <w:rsid w:val="00261BE9"/>
    <w:rsid w:val="00262A74"/>
    <w:rsid w:val="00262B87"/>
    <w:rsid w:val="00262BF0"/>
    <w:rsid w:val="00263688"/>
    <w:rsid w:val="002639DA"/>
    <w:rsid w:val="00263AB2"/>
    <w:rsid w:val="002641A1"/>
    <w:rsid w:val="00265BF7"/>
    <w:rsid w:val="0026602F"/>
    <w:rsid w:val="00266D28"/>
    <w:rsid w:val="00267ADF"/>
    <w:rsid w:val="00267E0F"/>
    <w:rsid w:val="002704D1"/>
    <w:rsid w:val="00271107"/>
    <w:rsid w:val="00271471"/>
    <w:rsid w:val="00271893"/>
    <w:rsid w:val="00271AF7"/>
    <w:rsid w:val="00271D94"/>
    <w:rsid w:val="002724E5"/>
    <w:rsid w:val="002735B9"/>
    <w:rsid w:val="00273A56"/>
    <w:rsid w:val="00273FF1"/>
    <w:rsid w:val="00274625"/>
    <w:rsid w:val="0027475C"/>
    <w:rsid w:val="0027549C"/>
    <w:rsid w:val="00276BFA"/>
    <w:rsid w:val="0027716D"/>
    <w:rsid w:val="0027730D"/>
    <w:rsid w:val="0027764E"/>
    <w:rsid w:val="00277791"/>
    <w:rsid w:val="0027780F"/>
    <w:rsid w:val="00277C43"/>
    <w:rsid w:val="00277CA3"/>
    <w:rsid w:val="002802E4"/>
    <w:rsid w:val="0028084A"/>
    <w:rsid w:val="00280ED2"/>
    <w:rsid w:val="00281628"/>
    <w:rsid w:val="00281A8D"/>
    <w:rsid w:val="00281E29"/>
    <w:rsid w:val="00282806"/>
    <w:rsid w:val="0028348B"/>
    <w:rsid w:val="00283517"/>
    <w:rsid w:val="00283C04"/>
    <w:rsid w:val="00283C7B"/>
    <w:rsid w:val="00284AB8"/>
    <w:rsid w:val="00284D1E"/>
    <w:rsid w:val="002857D9"/>
    <w:rsid w:val="00285AC6"/>
    <w:rsid w:val="00285D2F"/>
    <w:rsid w:val="00286529"/>
    <w:rsid w:val="00286876"/>
    <w:rsid w:val="00286E2C"/>
    <w:rsid w:val="002871AC"/>
    <w:rsid w:val="0029037C"/>
    <w:rsid w:val="002905EB"/>
    <w:rsid w:val="00290677"/>
    <w:rsid w:val="00291CDF"/>
    <w:rsid w:val="0029201A"/>
    <w:rsid w:val="00292C35"/>
    <w:rsid w:val="00293523"/>
    <w:rsid w:val="00293741"/>
    <w:rsid w:val="00294354"/>
    <w:rsid w:val="002954B6"/>
    <w:rsid w:val="00296357"/>
    <w:rsid w:val="0029700A"/>
    <w:rsid w:val="0029720B"/>
    <w:rsid w:val="002974F5"/>
    <w:rsid w:val="00297BFB"/>
    <w:rsid w:val="002A032A"/>
    <w:rsid w:val="002A076D"/>
    <w:rsid w:val="002A0C8A"/>
    <w:rsid w:val="002A126F"/>
    <w:rsid w:val="002A1A5D"/>
    <w:rsid w:val="002A28B3"/>
    <w:rsid w:val="002A2C92"/>
    <w:rsid w:val="002A2F50"/>
    <w:rsid w:val="002A2F8E"/>
    <w:rsid w:val="002A4050"/>
    <w:rsid w:val="002A4B14"/>
    <w:rsid w:val="002A5335"/>
    <w:rsid w:val="002A5C58"/>
    <w:rsid w:val="002A6A28"/>
    <w:rsid w:val="002A7358"/>
    <w:rsid w:val="002A7802"/>
    <w:rsid w:val="002A7938"/>
    <w:rsid w:val="002A7963"/>
    <w:rsid w:val="002B0099"/>
    <w:rsid w:val="002B17DD"/>
    <w:rsid w:val="002B1F1D"/>
    <w:rsid w:val="002B20B5"/>
    <w:rsid w:val="002B2349"/>
    <w:rsid w:val="002B23A6"/>
    <w:rsid w:val="002B2B4C"/>
    <w:rsid w:val="002B2C08"/>
    <w:rsid w:val="002B2C2C"/>
    <w:rsid w:val="002B31B5"/>
    <w:rsid w:val="002B3394"/>
    <w:rsid w:val="002B3851"/>
    <w:rsid w:val="002B4454"/>
    <w:rsid w:val="002B5BE3"/>
    <w:rsid w:val="002B5F2C"/>
    <w:rsid w:val="002B5F5D"/>
    <w:rsid w:val="002B69B0"/>
    <w:rsid w:val="002B6BCC"/>
    <w:rsid w:val="002B6C10"/>
    <w:rsid w:val="002B6FBE"/>
    <w:rsid w:val="002B73FB"/>
    <w:rsid w:val="002B7A7B"/>
    <w:rsid w:val="002B7F5F"/>
    <w:rsid w:val="002C0000"/>
    <w:rsid w:val="002C01E6"/>
    <w:rsid w:val="002C063C"/>
    <w:rsid w:val="002C0A7F"/>
    <w:rsid w:val="002C0D44"/>
    <w:rsid w:val="002C1AE6"/>
    <w:rsid w:val="002C247E"/>
    <w:rsid w:val="002C29AB"/>
    <w:rsid w:val="002C2A92"/>
    <w:rsid w:val="002C34EE"/>
    <w:rsid w:val="002C3A2D"/>
    <w:rsid w:val="002C3C87"/>
    <w:rsid w:val="002C3DA0"/>
    <w:rsid w:val="002C4063"/>
    <w:rsid w:val="002C433A"/>
    <w:rsid w:val="002C43DF"/>
    <w:rsid w:val="002C45C9"/>
    <w:rsid w:val="002C4DBE"/>
    <w:rsid w:val="002C516D"/>
    <w:rsid w:val="002C5E62"/>
    <w:rsid w:val="002C6972"/>
    <w:rsid w:val="002C737F"/>
    <w:rsid w:val="002C78F4"/>
    <w:rsid w:val="002D0586"/>
    <w:rsid w:val="002D16C1"/>
    <w:rsid w:val="002D219F"/>
    <w:rsid w:val="002D25C7"/>
    <w:rsid w:val="002D2899"/>
    <w:rsid w:val="002D2F30"/>
    <w:rsid w:val="002D35F6"/>
    <w:rsid w:val="002D3B91"/>
    <w:rsid w:val="002D3EBA"/>
    <w:rsid w:val="002D47C2"/>
    <w:rsid w:val="002D5703"/>
    <w:rsid w:val="002D658C"/>
    <w:rsid w:val="002D6FEA"/>
    <w:rsid w:val="002D72DE"/>
    <w:rsid w:val="002D73C8"/>
    <w:rsid w:val="002D77CC"/>
    <w:rsid w:val="002D7EB3"/>
    <w:rsid w:val="002D7FCB"/>
    <w:rsid w:val="002E0377"/>
    <w:rsid w:val="002E0CC4"/>
    <w:rsid w:val="002E1590"/>
    <w:rsid w:val="002E17FD"/>
    <w:rsid w:val="002E2FA9"/>
    <w:rsid w:val="002E317B"/>
    <w:rsid w:val="002E3762"/>
    <w:rsid w:val="002E3772"/>
    <w:rsid w:val="002E37DC"/>
    <w:rsid w:val="002E4877"/>
    <w:rsid w:val="002E4CED"/>
    <w:rsid w:val="002E51F6"/>
    <w:rsid w:val="002E617E"/>
    <w:rsid w:val="002E652A"/>
    <w:rsid w:val="002E6816"/>
    <w:rsid w:val="002E7BA3"/>
    <w:rsid w:val="002E7CED"/>
    <w:rsid w:val="002F006D"/>
    <w:rsid w:val="002F090E"/>
    <w:rsid w:val="002F2587"/>
    <w:rsid w:val="002F26CB"/>
    <w:rsid w:val="002F31F6"/>
    <w:rsid w:val="002F374E"/>
    <w:rsid w:val="002F408D"/>
    <w:rsid w:val="002F495B"/>
    <w:rsid w:val="002F4A6D"/>
    <w:rsid w:val="002F4E81"/>
    <w:rsid w:val="002F4FE6"/>
    <w:rsid w:val="002F540B"/>
    <w:rsid w:val="002F6B14"/>
    <w:rsid w:val="002F7060"/>
    <w:rsid w:val="002F741F"/>
    <w:rsid w:val="002F7977"/>
    <w:rsid w:val="00300DC7"/>
    <w:rsid w:val="0030171D"/>
    <w:rsid w:val="00301EFC"/>
    <w:rsid w:val="0030263C"/>
    <w:rsid w:val="00302FFA"/>
    <w:rsid w:val="00303A70"/>
    <w:rsid w:val="00303F34"/>
    <w:rsid w:val="00303F83"/>
    <w:rsid w:val="00304DEC"/>
    <w:rsid w:val="0030539C"/>
    <w:rsid w:val="003065EA"/>
    <w:rsid w:val="003069D5"/>
    <w:rsid w:val="00306CDE"/>
    <w:rsid w:val="003103E7"/>
    <w:rsid w:val="00310F17"/>
    <w:rsid w:val="003116FE"/>
    <w:rsid w:val="00311FE7"/>
    <w:rsid w:val="003129E3"/>
    <w:rsid w:val="003139FB"/>
    <w:rsid w:val="00314EC9"/>
    <w:rsid w:val="003152C1"/>
    <w:rsid w:val="003159CC"/>
    <w:rsid w:val="0031626A"/>
    <w:rsid w:val="00316277"/>
    <w:rsid w:val="00317B79"/>
    <w:rsid w:val="00317BD8"/>
    <w:rsid w:val="00317CCD"/>
    <w:rsid w:val="003200CD"/>
    <w:rsid w:val="00320271"/>
    <w:rsid w:val="00320DEB"/>
    <w:rsid w:val="00320FA6"/>
    <w:rsid w:val="00321281"/>
    <w:rsid w:val="0032141E"/>
    <w:rsid w:val="00321575"/>
    <w:rsid w:val="00321693"/>
    <w:rsid w:val="00321CEA"/>
    <w:rsid w:val="00322098"/>
    <w:rsid w:val="0032254A"/>
    <w:rsid w:val="003232C9"/>
    <w:rsid w:val="0032513C"/>
    <w:rsid w:val="0032524A"/>
    <w:rsid w:val="0032559D"/>
    <w:rsid w:val="0032581D"/>
    <w:rsid w:val="0032631F"/>
    <w:rsid w:val="00326843"/>
    <w:rsid w:val="00326BF0"/>
    <w:rsid w:val="00326CC7"/>
    <w:rsid w:val="00327084"/>
    <w:rsid w:val="003274CF"/>
    <w:rsid w:val="00327522"/>
    <w:rsid w:val="00327D1E"/>
    <w:rsid w:val="00327E45"/>
    <w:rsid w:val="003301B0"/>
    <w:rsid w:val="003302A7"/>
    <w:rsid w:val="003305E9"/>
    <w:rsid w:val="003305F7"/>
    <w:rsid w:val="00330693"/>
    <w:rsid w:val="00330CCE"/>
    <w:rsid w:val="0033203F"/>
    <w:rsid w:val="00332386"/>
    <w:rsid w:val="003324C6"/>
    <w:rsid w:val="00333A6B"/>
    <w:rsid w:val="00333EBD"/>
    <w:rsid w:val="00333EE3"/>
    <w:rsid w:val="0033405F"/>
    <w:rsid w:val="003342A1"/>
    <w:rsid w:val="00334486"/>
    <w:rsid w:val="003344CE"/>
    <w:rsid w:val="00334A75"/>
    <w:rsid w:val="00335027"/>
    <w:rsid w:val="003350A1"/>
    <w:rsid w:val="00335BD1"/>
    <w:rsid w:val="00335DA2"/>
    <w:rsid w:val="00335EC9"/>
    <w:rsid w:val="00335FF3"/>
    <w:rsid w:val="0033611A"/>
    <w:rsid w:val="0033755B"/>
    <w:rsid w:val="003376C7"/>
    <w:rsid w:val="003378DD"/>
    <w:rsid w:val="00337BF5"/>
    <w:rsid w:val="00337C27"/>
    <w:rsid w:val="00337C61"/>
    <w:rsid w:val="00337DD6"/>
    <w:rsid w:val="00340297"/>
    <w:rsid w:val="0034038B"/>
    <w:rsid w:val="003408FD"/>
    <w:rsid w:val="00341E33"/>
    <w:rsid w:val="003421C3"/>
    <w:rsid w:val="00342B8D"/>
    <w:rsid w:val="00344072"/>
    <w:rsid w:val="00344383"/>
    <w:rsid w:val="003443CB"/>
    <w:rsid w:val="003444F6"/>
    <w:rsid w:val="00345686"/>
    <w:rsid w:val="00345F89"/>
    <w:rsid w:val="00346B19"/>
    <w:rsid w:val="00346E9C"/>
    <w:rsid w:val="003475D8"/>
    <w:rsid w:val="00350280"/>
    <w:rsid w:val="00350E93"/>
    <w:rsid w:val="00351070"/>
    <w:rsid w:val="003510C1"/>
    <w:rsid w:val="0035214B"/>
    <w:rsid w:val="003527AB"/>
    <w:rsid w:val="00352EA7"/>
    <w:rsid w:val="003530B7"/>
    <w:rsid w:val="00353595"/>
    <w:rsid w:val="003535A8"/>
    <w:rsid w:val="00353BDD"/>
    <w:rsid w:val="003540D7"/>
    <w:rsid w:val="00354203"/>
    <w:rsid w:val="003546F5"/>
    <w:rsid w:val="00354C6C"/>
    <w:rsid w:val="0035552B"/>
    <w:rsid w:val="00356D87"/>
    <w:rsid w:val="00360384"/>
    <w:rsid w:val="00360A2E"/>
    <w:rsid w:val="0036267F"/>
    <w:rsid w:val="003630B6"/>
    <w:rsid w:val="00363F18"/>
    <w:rsid w:val="003642E5"/>
    <w:rsid w:val="00364331"/>
    <w:rsid w:val="003646E1"/>
    <w:rsid w:val="00364CAF"/>
    <w:rsid w:val="00364F43"/>
    <w:rsid w:val="0036625E"/>
    <w:rsid w:val="00366523"/>
    <w:rsid w:val="00366B19"/>
    <w:rsid w:val="00366BFA"/>
    <w:rsid w:val="00366DBB"/>
    <w:rsid w:val="0036733C"/>
    <w:rsid w:val="00370400"/>
    <w:rsid w:val="003705A6"/>
    <w:rsid w:val="00370756"/>
    <w:rsid w:val="0037082E"/>
    <w:rsid w:val="00370A3D"/>
    <w:rsid w:val="00370BA0"/>
    <w:rsid w:val="00370FE1"/>
    <w:rsid w:val="003716C4"/>
    <w:rsid w:val="00371807"/>
    <w:rsid w:val="00372162"/>
    <w:rsid w:val="00372364"/>
    <w:rsid w:val="003726FF"/>
    <w:rsid w:val="00372C12"/>
    <w:rsid w:val="00373103"/>
    <w:rsid w:val="00374275"/>
    <w:rsid w:val="003748DE"/>
    <w:rsid w:val="003749BA"/>
    <w:rsid w:val="0037618A"/>
    <w:rsid w:val="00376232"/>
    <w:rsid w:val="003763F7"/>
    <w:rsid w:val="00376F9F"/>
    <w:rsid w:val="003776AF"/>
    <w:rsid w:val="00377778"/>
    <w:rsid w:val="00380221"/>
    <w:rsid w:val="003807BD"/>
    <w:rsid w:val="00380A66"/>
    <w:rsid w:val="00380E61"/>
    <w:rsid w:val="003819CF"/>
    <w:rsid w:val="00382620"/>
    <w:rsid w:val="00382B37"/>
    <w:rsid w:val="0038334F"/>
    <w:rsid w:val="00383F46"/>
    <w:rsid w:val="00384178"/>
    <w:rsid w:val="00384682"/>
    <w:rsid w:val="00384AD4"/>
    <w:rsid w:val="00384D9C"/>
    <w:rsid w:val="00385079"/>
    <w:rsid w:val="0038569C"/>
    <w:rsid w:val="003858C3"/>
    <w:rsid w:val="00385AEA"/>
    <w:rsid w:val="00385C51"/>
    <w:rsid w:val="00387637"/>
    <w:rsid w:val="00387669"/>
    <w:rsid w:val="00387B7E"/>
    <w:rsid w:val="00390B1E"/>
    <w:rsid w:val="00390BFB"/>
    <w:rsid w:val="00391126"/>
    <w:rsid w:val="00391572"/>
    <w:rsid w:val="00391BF7"/>
    <w:rsid w:val="003924E9"/>
    <w:rsid w:val="003930E7"/>
    <w:rsid w:val="00393408"/>
    <w:rsid w:val="00393522"/>
    <w:rsid w:val="003938CD"/>
    <w:rsid w:val="00393C6B"/>
    <w:rsid w:val="00393ED0"/>
    <w:rsid w:val="00394783"/>
    <w:rsid w:val="00395681"/>
    <w:rsid w:val="00395746"/>
    <w:rsid w:val="003962E9"/>
    <w:rsid w:val="003970A6"/>
    <w:rsid w:val="003972FC"/>
    <w:rsid w:val="003A0314"/>
    <w:rsid w:val="003A0814"/>
    <w:rsid w:val="003A08C7"/>
    <w:rsid w:val="003A09BD"/>
    <w:rsid w:val="003A0BEB"/>
    <w:rsid w:val="003A19C8"/>
    <w:rsid w:val="003A1CE6"/>
    <w:rsid w:val="003A2D3B"/>
    <w:rsid w:val="003A314B"/>
    <w:rsid w:val="003A3FE7"/>
    <w:rsid w:val="003A5F5B"/>
    <w:rsid w:val="003A5FF9"/>
    <w:rsid w:val="003A61A6"/>
    <w:rsid w:val="003A6355"/>
    <w:rsid w:val="003A6968"/>
    <w:rsid w:val="003A6A2B"/>
    <w:rsid w:val="003A6BB3"/>
    <w:rsid w:val="003A764A"/>
    <w:rsid w:val="003B0416"/>
    <w:rsid w:val="003B048D"/>
    <w:rsid w:val="003B076A"/>
    <w:rsid w:val="003B125F"/>
    <w:rsid w:val="003B2232"/>
    <w:rsid w:val="003B255C"/>
    <w:rsid w:val="003B3125"/>
    <w:rsid w:val="003B316B"/>
    <w:rsid w:val="003B3413"/>
    <w:rsid w:val="003B37F3"/>
    <w:rsid w:val="003B3A6E"/>
    <w:rsid w:val="003B3AE9"/>
    <w:rsid w:val="003B4D0F"/>
    <w:rsid w:val="003B5D82"/>
    <w:rsid w:val="003B5ED2"/>
    <w:rsid w:val="003B5EF7"/>
    <w:rsid w:val="003B638A"/>
    <w:rsid w:val="003B74C3"/>
    <w:rsid w:val="003C0294"/>
    <w:rsid w:val="003C075E"/>
    <w:rsid w:val="003C094C"/>
    <w:rsid w:val="003C0EB7"/>
    <w:rsid w:val="003C1923"/>
    <w:rsid w:val="003C2133"/>
    <w:rsid w:val="003C2D77"/>
    <w:rsid w:val="003C3449"/>
    <w:rsid w:val="003C3E3C"/>
    <w:rsid w:val="003C4A48"/>
    <w:rsid w:val="003C4EBE"/>
    <w:rsid w:val="003C5317"/>
    <w:rsid w:val="003C59C1"/>
    <w:rsid w:val="003C59D3"/>
    <w:rsid w:val="003C5E1A"/>
    <w:rsid w:val="003C60AE"/>
    <w:rsid w:val="003C65C7"/>
    <w:rsid w:val="003C719B"/>
    <w:rsid w:val="003C7DD0"/>
    <w:rsid w:val="003D00AF"/>
    <w:rsid w:val="003D01B9"/>
    <w:rsid w:val="003D064A"/>
    <w:rsid w:val="003D0CFC"/>
    <w:rsid w:val="003D15F2"/>
    <w:rsid w:val="003D1C10"/>
    <w:rsid w:val="003D21D1"/>
    <w:rsid w:val="003D231D"/>
    <w:rsid w:val="003D2899"/>
    <w:rsid w:val="003D3F4D"/>
    <w:rsid w:val="003D4283"/>
    <w:rsid w:val="003D4EF7"/>
    <w:rsid w:val="003D6FBC"/>
    <w:rsid w:val="003D77AB"/>
    <w:rsid w:val="003E0888"/>
    <w:rsid w:val="003E154D"/>
    <w:rsid w:val="003E1D9E"/>
    <w:rsid w:val="003E208C"/>
    <w:rsid w:val="003E2096"/>
    <w:rsid w:val="003E2AAB"/>
    <w:rsid w:val="003E2AFB"/>
    <w:rsid w:val="003E2BFC"/>
    <w:rsid w:val="003E315C"/>
    <w:rsid w:val="003E32BB"/>
    <w:rsid w:val="003E331D"/>
    <w:rsid w:val="003E34AC"/>
    <w:rsid w:val="003E3943"/>
    <w:rsid w:val="003E5355"/>
    <w:rsid w:val="003E5B72"/>
    <w:rsid w:val="003E698E"/>
    <w:rsid w:val="003E6C56"/>
    <w:rsid w:val="003E7031"/>
    <w:rsid w:val="003E7382"/>
    <w:rsid w:val="003E794E"/>
    <w:rsid w:val="003F0713"/>
    <w:rsid w:val="003F0C61"/>
    <w:rsid w:val="003F165A"/>
    <w:rsid w:val="003F24D6"/>
    <w:rsid w:val="003F2AE7"/>
    <w:rsid w:val="003F2D1D"/>
    <w:rsid w:val="003F357C"/>
    <w:rsid w:val="003F431B"/>
    <w:rsid w:val="003F4A7E"/>
    <w:rsid w:val="003F4C1B"/>
    <w:rsid w:val="003F4D14"/>
    <w:rsid w:val="003F4DF6"/>
    <w:rsid w:val="003F4E3B"/>
    <w:rsid w:val="003F5BBC"/>
    <w:rsid w:val="003F62E0"/>
    <w:rsid w:val="003F6686"/>
    <w:rsid w:val="003F6DD8"/>
    <w:rsid w:val="003F73F6"/>
    <w:rsid w:val="004001B9"/>
    <w:rsid w:val="00400BD7"/>
    <w:rsid w:val="00401131"/>
    <w:rsid w:val="004011F1"/>
    <w:rsid w:val="00403EE6"/>
    <w:rsid w:val="00403EF2"/>
    <w:rsid w:val="00404425"/>
    <w:rsid w:val="0040453B"/>
    <w:rsid w:val="004049D8"/>
    <w:rsid w:val="00404C31"/>
    <w:rsid w:val="00405A02"/>
    <w:rsid w:val="00405FBD"/>
    <w:rsid w:val="00406CF0"/>
    <w:rsid w:val="0040726D"/>
    <w:rsid w:val="00407D67"/>
    <w:rsid w:val="0041002D"/>
    <w:rsid w:val="004100D3"/>
    <w:rsid w:val="00411573"/>
    <w:rsid w:val="004115F0"/>
    <w:rsid w:val="00411B4E"/>
    <w:rsid w:val="0041209D"/>
    <w:rsid w:val="004123A8"/>
    <w:rsid w:val="00412719"/>
    <w:rsid w:val="0041280D"/>
    <w:rsid w:val="00412A9F"/>
    <w:rsid w:val="00412B24"/>
    <w:rsid w:val="004131EB"/>
    <w:rsid w:val="00414093"/>
    <w:rsid w:val="004140BA"/>
    <w:rsid w:val="0041462D"/>
    <w:rsid w:val="00417019"/>
    <w:rsid w:val="0041732F"/>
    <w:rsid w:val="00417AF5"/>
    <w:rsid w:val="00420689"/>
    <w:rsid w:val="0042156D"/>
    <w:rsid w:val="00421822"/>
    <w:rsid w:val="004223C2"/>
    <w:rsid w:val="004229A6"/>
    <w:rsid w:val="004230CF"/>
    <w:rsid w:val="00423440"/>
    <w:rsid w:val="0042357E"/>
    <w:rsid w:val="004236E0"/>
    <w:rsid w:val="00423A0A"/>
    <w:rsid w:val="00423F19"/>
    <w:rsid w:val="004249F3"/>
    <w:rsid w:val="004253A6"/>
    <w:rsid w:val="004256C2"/>
    <w:rsid w:val="00425981"/>
    <w:rsid w:val="00425B15"/>
    <w:rsid w:val="00425DE3"/>
    <w:rsid w:val="00427636"/>
    <w:rsid w:val="00427C66"/>
    <w:rsid w:val="00430046"/>
    <w:rsid w:val="00430C85"/>
    <w:rsid w:val="004310FB"/>
    <w:rsid w:val="004315A8"/>
    <w:rsid w:val="004315BC"/>
    <w:rsid w:val="00431639"/>
    <w:rsid w:val="0043218C"/>
    <w:rsid w:val="004322DC"/>
    <w:rsid w:val="00432942"/>
    <w:rsid w:val="00433492"/>
    <w:rsid w:val="00433506"/>
    <w:rsid w:val="0043364C"/>
    <w:rsid w:val="00433C89"/>
    <w:rsid w:val="004344C5"/>
    <w:rsid w:val="00434836"/>
    <w:rsid w:val="004349B8"/>
    <w:rsid w:val="00435A9F"/>
    <w:rsid w:val="00436792"/>
    <w:rsid w:val="0043747C"/>
    <w:rsid w:val="0044052E"/>
    <w:rsid w:val="00440916"/>
    <w:rsid w:val="004414B5"/>
    <w:rsid w:val="00441E9D"/>
    <w:rsid w:val="00442656"/>
    <w:rsid w:val="00442DDB"/>
    <w:rsid w:val="00442FF4"/>
    <w:rsid w:val="0044318E"/>
    <w:rsid w:val="004431C9"/>
    <w:rsid w:val="0044363D"/>
    <w:rsid w:val="00443641"/>
    <w:rsid w:val="00444484"/>
    <w:rsid w:val="0044517B"/>
    <w:rsid w:val="0044533B"/>
    <w:rsid w:val="00445716"/>
    <w:rsid w:val="0044583B"/>
    <w:rsid w:val="00445AC9"/>
    <w:rsid w:val="00446702"/>
    <w:rsid w:val="004468FD"/>
    <w:rsid w:val="00446912"/>
    <w:rsid w:val="004469D9"/>
    <w:rsid w:val="00446BA8"/>
    <w:rsid w:val="00447104"/>
    <w:rsid w:val="00447359"/>
    <w:rsid w:val="00447519"/>
    <w:rsid w:val="0044766A"/>
    <w:rsid w:val="00447AA6"/>
    <w:rsid w:val="00447E4D"/>
    <w:rsid w:val="00447F7A"/>
    <w:rsid w:val="00450D47"/>
    <w:rsid w:val="00451770"/>
    <w:rsid w:val="00451D19"/>
    <w:rsid w:val="00451E5D"/>
    <w:rsid w:val="0045277F"/>
    <w:rsid w:val="00453D14"/>
    <w:rsid w:val="004540ED"/>
    <w:rsid w:val="004547CC"/>
    <w:rsid w:val="0045491E"/>
    <w:rsid w:val="00454A13"/>
    <w:rsid w:val="00454D6C"/>
    <w:rsid w:val="004559A4"/>
    <w:rsid w:val="00456003"/>
    <w:rsid w:val="0045697F"/>
    <w:rsid w:val="00456D52"/>
    <w:rsid w:val="004601CC"/>
    <w:rsid w:val="0046021E"/>
    <w:rsid w:val="004607AB"/>
    <w:rsid w:val="00460F80"/>
    <w:rsid w:val="00461C7E"/>
    <w:rsid w:val="00461DCC"/>
    <w:rsid w:val="00462A7D"/>
    <w:rsid w:val="00463443"/>
    <w:rsid w:val="00464342"/>
    <w:rsid w:val="00465352"/>
    <w:rsid w:val="00465354"/>
    <w:rsid w:val="004661AA"/>
    <w:rsid w:val="00466603"/>
    <w:rsid w:val="00466A44"/>
    <w:rsid w:val="0046700D"/>
    <w:rsid w:val="00467255"/>
    <w:rsid w:val="0046773D"/>
    <w:rsid w:val="00467AD8"/>
    <w:rsid w:val="00467BA7"/>
    <w:rsid w:val="00467E0B"/>
    <w:rsid w:val="00470F48"/>
    <w:rsid w:val="0047105C"/>
    <w:rsid w:val="004715B0"/>
    <w:rsid w:val="00471A1B"/>
    <w:rsid w:val="00472513"/>
    <w:rsid w:val="00472538"/>
    <w:rsid w:val="004734F5"/>
    <w:rsid w:val="00473533"/>
    <w:rsid w:val="00473787"/>
    <w:rsid w:val="0047585B"/>
    <w:rsid w:val="00475A88"/>
    <w:rsid w:val="00475B5D"/>
    <w:rsid w:val="00475FB2"/>
    <w:rsid w:val="00475FD1"/>
    <w:rsid w:val="00476582"/>
    <w:rsid w:val="00480046"/>
    <w:rsid w:val="004802F2"/>
    <w:rsid w:val="00480748"/>
    <w:rsid w:val="00481A9C"/>
    <w:rsid w:val="00481C27"/>
    <w:rsid w:val="00481CC7"/>
    <w:rsid w:val="00483122"/>
    <w:rsid w:val="004838A5"/>
    <w:rsid w:val="00483EEA"/>
    <w:rsid w:val="00484123"/>
    <w:rsid w:val="00484962"/>
    <w:rsid w:val="00484B8F"/>
    <w:rsid w:val="00484C64"/>
    <w:rsid w:val="00484ECD"/>
    <w:rsid w:val="0048544E"/>
    <w:rsid w:val="00486543"/>
    <w:rsid w:val="004875FE"/>
    <w:rsid w:val="004877A6"/>
    <w:rsid w:val="00487921"/>
    <w:rsid w:val="00487AD6"/>
    <w:rsid w:val="00487D47"/>
    <w:rsid w:val="00490668"/>
    <w:rsid w:val="00490A0A"/>
    <w:rsid w:val="0049136F"/>
    <w:rsid w:val="00491498"/>
    <w:rsid w:val="00491BFA"/>
    <w:rsid w:val="0049305A"/>
    <w:rsid w:val="00493D73"/>
    <w:rsid w:val="00493E98"/>
    <w:rsid w:val="00494C35"/>
    <w:rsid w:val="00494DEF"/>
    <w:rsid w:val="00495568"/>
    <w:rsid w:val="00495A12"/>
    <w:rsid w:val="00495A2C"/>
    <w:rsid w:val="00495AF1"/>
    <w:rsid w:val="00495DB7"/>
    <w:rsid w:val="00495F4B"/>
    <w:rsid w:val="00495FA9"/>
    <w:rsid w:val="00495FD7"/>
    <w:rsid w:val="00496ED0"/>
    <w:rsid w:val="004A032D"/>
    <w:rsid w:val="004A084E"/>
    <w:rsid w:val="004A0E30"/>
    <w:rsid w:val="004A0FD3"/>
    <w:rsid w:val="004A1172"/>
    <w:rsid w:val="004A1E90"/>
    <w:rsid w:val="004A2457"/>
    <w:rsid w:val="004A35C6"/>
    <w:rsid w:val="004A378F"/>
    <w:rsid w:val="004A3C32"/>
    <w:rsid w:val="004A4088"/>
    <w:rsid w:val="004A426B"/>
    <w:rsid w:val="004A47CC"/>
    <w:rsid w:val="004A486D"/>
    <w:rsid w:val="004A6F51"/>
    <w:rsid w:val="004B0074"/>
    <w:rsid w:val="004B0198"/>
    <w:rsid w:val="004B0702"/>
    <w:rsid w:val="004B0B4F"/>
    <w:rsid w:val="004B1011"/>
    <w:rsid w:val="004B10DB"/>
    <w:rsid w:val="004B20C1"/>
    <w:rsid w:val="004B2AD9"/>
    <w:rsid w:val="004B2F94"/>
    <w:rsid w:val="004B3FF9"/>
    <w:rsid w:val="004B46B4"/>
    <w:rsid w:val="004B4739"/>
    <w:rsid w:val="004B557E"/>
    <w:rsid w:val="004B65AC"/>
    <w:rsid w:val="004B66B6"/>
    <w:rsid w:val="004B678B"/>
    <w:rsid w:val="004B6904"/>
    <w:rsid w:val="004B75EA"/>
    <w:rsid w:val="004B7B1F"/>
    <w:rsid w:val="004C03E7"/>
    <w:rsid w:val="004C089F"/>
    <w:rsid w:val="004C0CA3"/>
    <w:rsid w:val="004C0D2A"/>
    <w:rsid w:val="004C1098"/>
    <w:rsid w:val="004C14FF"/>
    <w:rsid w:val="004C15C0"/>
    <w:rsid w:val="004C1A4E"/>
    <w:rsid w:val="004C214B"/>
    <w:rsid w:val="004C22C3"/>
    <w:rsid w:val="004C2A37"/>
    <w:rsid w:val="004C36E5"/>
    <w:rsid w:val="004C5937"/>
    <w:rsid w:val="004C598E"/>
    <w:rsid w:val="004C5AEE"/>
    <w:rsid w:val="004C5DD7"/>
    <w:rsid w:val="004C6C55"/>
    <w:rsid w:val="004C7180"/>
    <w:rsid w:val="004C7F5E"/>
    <w:rsid w:val="004D1AF0"/>
    <w:rsid w:val="004D1F5C"/>
    <w:rsid w:val="004D2A43"/>
    <w:rsid w:val="004D2DB5"/>
    <w:rsid w:val="004D353A"/>
    <w:rsid w:val="004D36E7"/>
    <w:rsid w:val="004D39B8"/>
    <w:rsid w:val="004D3BC4"/>
    <w:rsid w:val="004D3DB8"/>
    <w:rsid w:val="004D4372"/>
    <w:rsid w:val="004D4E2E"/>
    <w:rsid w:val="004D510D"/>
    <w:rsid w:val="004D5928"/>
    <w:rsid w:val="004D5E66"/>
    <w:rsid w:val="004D63E9"/>
    <w:rsid w:val="004D664B"/>
    <w:rsid w:val="004D6C3F"/>
    <w:rsid w:val="004D7443"/>
    <w:rsid w:val="004D7C43"/>
    <w:rsid w:val="004D7CF7"/>
    <w:rsid w:val="004D7D3A"/>
    <w:rsid w:val="004D7EFD"/>
    <w:rsid w:val="004E0232"/>
    <w:rsid w:val="004E0E51"/>
    <w:rsid w:val="004E1490"/>
    <w:rsid w:val="004E1940"/>
    <w:rsid w:val="004E1D3A"/>
    <w:rsid w:val="004E1D63"/>
    <w:rsid w:val="004E225A"/>
    <w:rsid w:val="004E24EF"/>
    <w:rsid w:val="004E2D25"/>
    <w:rsid w:val="004E2D73"/>
    <w:rsid w:val="004E31FF"/>
    <w:rsid w:val="004E33E0"/>
    <w:rsid w:val="004E3CE3"/>
    <w:rsid w:val="004E3E22"/>
    <w:rsid w:val="004E4D4F"/>
    <w:rsid w:val="004E50D1"/>
    <w:rsid w:val="004E51D9"/>
    <w:rsid w:val="004E5AD0"/>
    <w:rsid w:val="004E6416"/>
    <w:rsid w:val="004E6440"/>
    <w:rsid w:val="004E67EB"/>
    <w:rsid w:val="004E6B34"/>
    <w:rsid w:val="004E71F3"/>
    <w:rsid w:val="004E7203"/>
    <w:rsid w:val="004F054F"/>
    <w:rsid w:val="004F0B98"/>
    <w:rsid w:val="004F1511"/>
    <w:rsid w:val="004F1AE2"/>
    <w:rsid w:val="004F1FA5"/>
    <w:rsid w:val="004F2451"/>
    <w:rsid w:val="004F2713"/>
    <w:rsid w:val="004F2769"/>
    <w:rsid w:val="004F3410"/>
    <w:rsid w:val="004F3819"/>
    <w:rsid w:val="004F4080"/>
    <w:rsid w:val="004F483A"/>
    <w:rsid w:val="004F49D2"/>
    <w:rsid w:val="004F4CDB"/>
    <w:rsid w:val="004F4E08"/>
    <w:rsid w:val="004F56BD"/>
    <w:rsid w:val="004F65A7"/>
    <w:rsid w:val="004F6A6B"/>
    <w:rsid w:val="004F6F11"/>
    <w:rsid w:val="004F7090"/>
    <w:rsid w:val="004F7236"/>
    <w:rsid w:val="004F7E9D"/>
    <w:rsid w:val="004F7EFB"/>
    <w:rsid w:val="005004C9"/>
    <w:rsid w:val="0050051A"/>
    <w:rsid w:val="0050082E"/>
    <w:rsid w:val="0050192E"/>
    <w:rsid w:val="00501D76"/>
    <w:rsid w:val="0050221F"/>
    <w:rsid w:val="005025AA"/>
    <w:rsid w:val="0050278A"/>
    <w:rsid w:val="0050301B"/>
    <w:rsid w:val="0050332A"/>
    <w:rsid w:val="005033A1"/>
    <w:rsid w:val="00503CE2"/>
    <w:rsid w:val="00504951"/>
    <w:rsid w:val="00504999"/>
    <w:rsid w:val="00504E78"/>
    <w:rsid w:val="005059D9"/>
    <w:rsid w:val="00505FF5"/>
    <w:rsid w:val="005061A2"/>
    <w:rsid w:val="0050699C"/>
    <w:rsid w:val="00506BB0"/>
    <w:rsid w:val="00507143"/>
    <w:rsid w:val="00507356"/>
    <w:rsid w:val="00507416"/>
    <w:rsid w:val="005075B7"/>
    <w:rsid w:val="00507F96"/>
    <w:rsid w:val="00510262"/>
    <w:rsid w:val="00510BDE"/>
    <w:rsid w:val="00510E07"/>
    <w:rsid w:val="00510F5F"/>
    <w:rsid w:val="005113E7"/>
    <w:rsid w:val="00511D5E"/>
    <w:rsid w:val="005123E7"/>
    <w:rsid w:val="00512D03"/>
    <w:rsid w:val="005130E0"/>
    <w:rsid w:val="00513291"/>
    <w:rsid w:val="00513508"/>
    <w:rsid w:val="005145D9"/>
    <w:rsid w:val="0051476D"/>
    <w:rsid w:val="005147F2"/>
    <w:rsid w:val="00514932"/>
    <w:rsid w:val="005159D2"/>
    <w:rsid w:val="00515A9C"/>
    <w:rsid w:val="00515D2B"/>
    <w:rsid w:val="00516724"/>
    <w:rsid w:val="00516F20"/>
    <w:rsid w:val="0051777C"/>
    <w:rsid w:val="00517BCF"/>
    <w:rsid w:val="00517DC2"/>
    <w:rsid w:val="005204F9"/>
    <w:rsid w:val="00520BF7"/>
    <w:rsid w:val="00520DBA"/>
    <w:rsid w:val="0052107B"/>
    <w:rsid w:val="00521B10"/>
    <w:rsid w:val="00521EB3"/>
    <w:rsid w:val="00521F54"/>
    <w:rsid w:val="00522DBF"/>
    <w:rsid w:val="00523113"/>
    <w:rsid w:val="00523A5C"/>
    <w:rsid w:val="005240ED"/>
    <w:rsid w:val="00524181"/>
    <w:rsid w:val="0052482D"/>
    <w:rsid w:val="00525094"/>
    <w:rsid w:val="005253E9"/>
    <w:rsid w:val="0052797C"/>
    <w:rsid w:val="005304A6"/>
    <w:rsid w:val="005307EF"/>
    <w:rsid w:val="00530EDA"/>
    <w:rsid w:val="0053141F"/>
    <w:rsid w:val="0053213E"/>
    <w:rsid w:val="00532D61"/>
    <w:rsid w:val="00532DD3"/>
    <w:rsid w:val="00532F84"/>
    <w:rsid w:val="00533CF9"/>
    <w:rsid w:val="0053459A"/>
    <w:rsid w:val="00534882"/>
    <w:rsid w:val="005349BA"/>
    <w:rsid w:val="00535C9F"/>
    <w:rsid w:val="00536556"/>
    <w:rsid w:val="00536CE6"/>
    <w:rsid w:val="00536EA4"/>
    <w:rsid w:val="00537C6F"/>
    <w:rsid w:val="0054146B"/>
    <w:rsid w:val="00541AEA"/>
    <w:rsid w:val="005425BC"/>
    <w:rsid w:val="00542CE0"/>
    <w:rsid w:val="00542EBB"/>
    <w:rsid w:val="005430F3"/>
    <w:rsid w:val="00543A9A"/>
    <w:rsid w:val="00543DC9"/>
    <w:rsid w:val="00544369"/>
    <w:rsid w:val="00544E6B"/>
    <w:rsid w:val="005456DF"/>
    <w:rsid w:val="00545BAC"/>
    <w:rsid w:val="005471DD"/>
    <w:rsid w:val="00547699"/>
    <w:rsid w:val="00551111"/>
    <w:rsid w:val="0055234E"/>
    <w:rsid w:val="00552EB1"/>
    <w:rsid w:val="00553249"/>
    <w:rsid w:val="005536B9"/>
    <w:rsid w:val="005536E8"/>
    <w:rsid w:val="00554738"/>
    <w:rsid w:val="00555AB2"/>
    <w:rsid w:val="00555D8D"/>
    <w:rsid w:val="00555E1A"/>
    <w:rsid w:val="00556079"/>
    <w:rsid w:val="00556140"/>
    <w:rsid w:val="00556F23"/>
    <w:rsid w:val="005570EA"/>
    <w:rsid w:val="0055738C"/>
    <w:rsid w:val="00560592"/>
    <w:rsid w:val="00560E28"/>
    <w:rsid w:val="00561AA1"/>
    <w:rsid w:val="005621AA"/>
    <w:rsid w:val="0056221D"/>
    <w:rsid w:val="00562470"/>
    <w:rsid w:val="00564295"/>
    <w:rsid w:val="00564E58"/>
    <w:rsid w:val="005650AB"/>
    <w:rsid w:val="005653B0"/>
    <w:rsid w:val="00565B37"/>
    <w:rsid w:val="00565DE6"/>
    <w:rsid w:val="00566379"/>
    <w:rsid w:val="00567787"/>
    <w:rsid w:val="00567B52"/>
    <w:rsid w:val="00570092"/>
    <w:rsid w:val="00570818"/>
    <w:rsid w:val="00570DFC"/>
    <w:rsid w:val="00570DFD"/>
    <w:rsid w:val="00571080"/>
    <w:rsid w:val="00572844"/>
    <w:rsid w:val="00572BC3"/>
    <w:rsid w:val="00573BF2"/>
    <w:rsid w:val="0057482D"/>
    <w:rsid w:val="00574924"/>
    <w:rsid w:val="00574A1F"/>
    <w:rsid w:val="00574ACA"/>
    <w:rsid w:val="00574D2B"/>
    <w:rsid w:val="00575171"/>
    <w:rsid w:val="00575330"/>
    <w:rsid w:val="00575620"/>
    <w:rsid w:val="00575676"/>
    <w:rsid w:val="0057699D"/>
    <w:rsid w:val="00576CA5"/>
    <w:rsid w:val="005777A0"/>
    <w:rsid w:val="005802A0"/>
    <w:rsid w:val="00580B23"/>
    <w:rsid w:val="00580C13"/>
    <w:rsid w:val="005826FF"/>
    <w:rsid w:val="005828D4"/>
    <w:rsid w:val="00583071"/>
    <w:rsid w:val="00583356"/>
    <w:rsid w:val="005833BC"/>
    <w:rsid w:val="005834E9"/>
    <w:rsid w:val="005837F9"/>
    <w:rsid w:val="00583828"/>
    <w:rsid w:val="005846D7"/>
    <w:rsid w:val="0058654D"/>
    <w:rsid w:val="00586DE5"/>
    <w:rsid w:val="00587C57"/>
    <w:rsid w:val="00587C5E"/>
    <w:rsid w:val="00590D83"/>
    <w:rsid w:val="005911DD"/>
    <w:rsid w:val="005912D9"/>
    <w:rsid w:val="005919DC"/>
    <w:rsid w:val="0059289C"/>
    <w:rsid w:val="00592B9D"/>
    <w:rsid w:val="005939C5"/>
    <w:rsid w:val="00594CB9"/>
    <w:rsid w:val="00595B3E"/>
    <w:rsid w:val="00595FFD"/>
    <w:rsid w:val="00596269"/>
    <w:rsid w:val="00596DBD"/>
    <w:rsid w:val="00597AF7"/>
    <w:rsid w:val="005A0CBE"/>
    <w:rsid w:val="005A127F"/>
    <w:rsid w:val="005A287B"/>
    <w:rsid w:val="005A33BF"/>
    <w:rsid w:val="005A39C3"/>
    <w:rsid w:val="005A3BA7"/>
    <w:rsid w:val="005A5CBD"/>
    <w:rsid w:val="005A682D"/>
    <w:rsid w:val="005A6A17"/>
    <w:rsid w:val="005A6A63"/>
    <w:rsid w:val="005A71A6"/>
    <w:rsid w:val="005A7F62"/>
    <w:rsid w:val="005B0767"/>
    <w:rsid w:val="005B11D5"/>
    <w:rsid w:val="005B161B"/>
    <w:rsid w:val="005B1AF8"/>
    <w:rsid w:val="005B1DB9"/>
    <w:rsid w:val="005B1EA8"/>
    <w:rsid w:val="005B2574"/>
    <w:rsid w:val="005B2576"/>
    <w:rsid w:val="005B392E"/>
    <w:rsid w:val="005B3F9D"/>
    <w:rsid w:val="005B47B1"/>
    <w:rsid w:val="005B52F8"/>
    <w:rsid w:val="005B59A4"/>
    <w:rsid w:val="005B6356"/>
    <w:rsid w:val="005B6386"/>
    <w:rsid w:val="005B67FE"/>
    <w:rsid w:val="005B6A24"/>
    <w:rsid w:val="005B6FD7"/>
    <w:rsid w:val="005B72ED"/>
    <w:rsid w:val="005B76A6"/>
    <w:rsid w:val="005B7AD0"/>
    <w:rsid w:val="005B7DA0"/>
    <w:rsid w:val="005C0138"/>
    <w:rsid w:val="005C08AA"/>
    <w:rsid w:val="005C09D3"/>
    <w:rsid w:val="005C1F58"/>
    <w:rsid w:val="005C1F77"/>
    <w:rsid w:val="005C21B8"/>
    <w:rsid w:val="005C25D4"/>
    <w:rsid w:val="005C2ADF"/>
    <w:rsid w:val="005C3EA8"/>
    <w:rsid w:val="005C3F96"/>
    <w:rsid w:val="005C42C0"/>
    <w:rsid w:val="005C433B"/>
    <w:rsid w:val="005C48D6"/>
    <w:rsid w:val="005C4C35"/>
    <w:rsid w:val="005C4F39"/>
    <w:rsid w:val="005C5416"/>
    <w:rsid w:val="005C5631"/>
    <w:rsid w:val="005C5B8B"/>
    <w:rsid w:val="005C5F5C"/>
    <w:rsid w:val="005C67F1"/>
    <w:rsid w:val="005C6E61"/>
    <w:rsid w:val="005D0888"/>
    <w:rsid w:val="005D0E01"/>
    <w:rsid w:val="005D1352"/>
    <w:rsid w:val="005D1D22"/>
    <w:rsid w:val="005D21B9"/>
    <w:rsid w:val="005D23FE"/>
    <w:rsid w:val="005D2BD5"/>
    <w:rsid w:val="005D31E3"/>
    <w:rsid w:val="005D32E7"/>
    <w:rsid w:val="005D33B6"/>
    <w:rsid w:val="005D3747"/>
    <w:rsid w:val="005D3818"/>
    <w:rsid w:val="005D4E23"/>
    <w:rsid w:val="005D5568"/>
    <w:rsid w:val="005D5EC6"/>
    <w:rsid w:val="005D6920"/>
    <w:rsid w:val="005D6D1F"/>
    <w:rsid w:val="005D6FD3"/>
    <w:rsid w:val="005D79AA"/>
    <w:rsid w:val="005D7D9E"/>
    <w:rsid w:val="005E003F"/>
    <w:rsid w:val="005E0996"/>
    <w:rsid w:val="005E0E9E"/>
    <w:rsid w:val="005E14F9"/>
    <w:rsid w:val="005E2079"/>
    <w:rsid w:val="005E236A"/>
    <w:rsid w:val="005E26C7"/>
    <w:rsid w:val="005E3029"/>
    <w:rsid w:val="005E3171"/>
    <w:rsid w:val="005E467C"/>
    <w:rsid w:val="005E4E01"/>
    <w:rsid w:val="005E5697"/>
    <w:rsid w:val="005E60AC"/>
    <w:rsid w:val="005E6341"/>
    <w:rsid w:val="005E6408"/>
    <w:rsid w:val="005E6D4B"/>
    <w:rsid w:val="005E7231"/>
    <w:rsid w:val="005E73FC"/>
    <w:rsid w:val="005E797D"/>
    <w:rsid w:val="005F0B7B"/>
    <w:rsid w:val="005F1547"/>
    <w:rsid w:val="005F1B1C"/>
    <w:rsid w:val="005F1D12"/>
    <w:rsid w:val="005F206A"/>
    <w:rsid w:val="005F357D"/>
    <w:rsid w:val="005F39D1"/>
    <w:rsid w:val="005F4062"/>
    <w:rsid w:val="005F4621"/>
    <w:rsid w:val="005F4F49"/>
    <w:rsid w:val="005F59E9"/>
    <w:rsid w:val="005F63D2"/>
    <w:rsid w:val="005F66DB"/>
    <w:rsid w:val="005F6F48"/>
    <w:rsid w:val="005F7528"/>
    <w:rsid w:val="005F7C2B"/>
    <w:rsid w:val="005F7D62"/>
    <w:rsid w:val="00600895"/>
    <w:rsid w:val="00600C8E"/>
    <w:rsid w:val="00600D5B"/>
    <w:rsid w:val="0060166B"/>
    <w:rsid w:val="0060170A"/>
    <w:rsid w:val="00601749"/>
    <w:rsid w:val="006027F6"/>
    <w:rsid w:val="00602952"/>
    <w:rsid w:val="00603E58"/>
    <w:rsid w:val="00604A2F"/>
    <w:rsid w:val="00604D82"/>
    <w:rsid w:val="00604DBC"/>
    <w:rsid w:val="00604E99"/>
    <w:rsid w:val="00605E55"/>
    <w:rsid w:val="00606740"/>
    <w:rsid w:val="00606935"/>
    <w:rsid w:val="00606A82"/>
    <w:rsid w:val="00607278"/>
    <w:rsid w:val="0060798F"/>
    <w:rsid w:val="006107D6"/>
    <w:rsid w:val="0061126F"/>
    <w:rsid w:val="006115B2"/>
    <w:rsid w:val="00611692"/>
    <w:rsid w:val="0061184E"/>
    <w:rsid w:val="00611AA5"/>
    <w:rsid w:val="00611F79"/>
    <w:rsid w:val="0061264C"/>
    <w:rsid w:val="00612BA6"/>
    <w:rsid w:val="006135B1"/>
    <w:rsid w:val="006145F5"/>
    <w:rsid w:val="006155E3"/>
    <w:rsid w:val="00615A0B"/>
    <w:rsid w:val="00616E48"/>
    <w:rsid w:val="006171C5"/>
    <w:rsid w:val="006176D9"/>
    <w:rsid w:val="00617BD9"/>
    <w:rsid w:val="00621266"/>
    <w:rsid w:val="00621461"/>
    <w:rsid w:val="00622094"/>
    <w:rsid w:val="006228FA"/>
    <w:rsid w:val="00622C7D"/>
    <w:rsid w:val="00622F37"/>
    <w:rsid w:val="00623B69"/>
    <w:rsid w:val="00624120"/>
    <w:rsid w:val="006242BC"/>
    <w:rsid w:val="0062474F"/>
    <w:rsid w:val="00624808"/>
    <w:rsid w:val="00624B65"/>
    <w:rsid w:val="00625C32"/>
    <w:rsid w:val="0062657C"/>
    <w:rsid w:val="00626D2D"/>
    <w:rsid w:val="00626FAC"/>
    <w:rsid w:val="006273EA"/>
    <w:rsid w:val="006275D4"/>
    <w:rsid w:val="0062785B"/>
    <w:rsid w:val="00627C23"/>
    <w:rsid w:val="00630B25"/>
    <w:rsid w:val="00631514"/>
    <w:rsid w:val="00631534"/>
    <w:rsid w:val="006322C4"/>
    <w:rsid w:val="00632BD1"/>
    <w:rsid w:val="00632D43"/>
    <w:rsid w:val="00632F1C"/>
    <w:rsid w:val="006332E9"/>
    <w:rsid w:val="0063331D"/>
    <w:rsid w:val="0063336C"/>
    <w:rsid w:val="0063360B"/>
    <w:rsid w:val="00633654"/>
    <w:rsid w:val="006337A9"/>
    <w:rsid w:val="006338A3"/>
    <w:rsid w:val="00635952"/>
    <w:rsid w:val="00635E6A"/>
    <w:rsid w:val="00635EE5"/>
    <w:rsid w:val="00636D6A"/>
    <w:rsid w:val="00640456"/>
    <w:rsid w:val="00641AEC"/>
    <w:rsid w:val="006423A1"/>
    <w:rsid w:val="00642CA8"/>
    <w:rsid w:val="00644763"/>
    <w:rsid w:val="00644D4A"/>
    <w:rsid w:val="00644E6F"/>
    <w:rsid w:val="00645847"/>
    <w:rsid w:val="00645B96"/>
    <w:rsid w:val="00646A9F"/>
    <w:rsid w:val="0064793B"/>
    <w:rsid w:val="00647AF8"/>
    <w:rsid w:val="006513F1"/>
    <w:rsid w:val="006527BA"/>
    <w:rsid w:val="00652D47"/>
    <w:rsid w:val="00653E14"/>
    <w:rsid w:val="00654660"/>
    <w:rsid w:val="0065477B"/>
    <w:rsid w:val="0065528B"/>
    <w:rsid w:val="006561B5"/>
    <w:rsid w:val="00656318"/>
    <w:rsid w:val="00656A48"/>
    <w:rsid w:val="00656AD2"/>
    <w:rsid w:val="00656B4D"/>
    <w:rsid w:val="0065713F"/>
    <w:rsid w:val="006578E8"/>
    <w:rsid w:val="0065794F"/>
    <w:rsid w:val="006579D3"/>
    <w:rsid w:val="00660B4D"/>
    <w:rsid w:val="00661A85"/>
    <w:rsid w:val="00661C4E"/>
    <w:rsid w:val="0066203D"/>
    <w:rsid w:val="006622C8"/>
    <w:rsid w:val="00663565"/>
    <w:rsid w:val="00663889"/>
    <w:rsid w:val="00663A11"/>
    <w:rsid w:val="00663E64"/>
    <w:rsid w:val="00664076"/>
    <w:rsid w:val="006640BD"/>
    <w:rsid w:val="006646E7"/>
    <w:rsid w:val="00664D01"/>
    <w:rsid w:val="00665785"/>
    <w:rsid w:val="00666299"/>
    <w:rsid w:val="00666373"/>
    <w:rsid w:val="0066658C"/>
    <w:rsid w:val="0066663A"/>
    <w:rsid w:val="00667962"/>
    <w:rsid w:val="00670D5B"/>
    <w:rsid w:val="0067137C"/>
    <w:rsid w:val="00671B18"/>
    <w:rsid w:val="00671B2B"/>
    <w:rsid w:val="00672A26"/>
    <w:rsid w:val="00672B04"/>
    <w:rsid w:val="00672CB8"/>
    <w:rsid w:val="00674B2B"/>
    <w:rsid w:val="00674C0C"/>
    <w:rsid w:val="00675D61"/>
    <w:rsid w:val="00675F7D"/>
    <w:rsid w:val="00675F9E"/>
    <w:rsid w:val="00677D19"/>
    <w:rsid w:val="006801C8"/>
    <w:rsid w:val="006809C9"/>
    <w:rsid w:val="00680A8E"/>
    <w:rsid w:val="00680ACE"/>
    <w:rsid w:val="00680DA2"/>
    <w:rsid w:val="00680EB0"/>
    <w:rsid w:val="006810CC"/>
    <w:rsid w:val="006817D6"/>
    <w:rsid w:val="00682253"/>
    <w:rsid w:val="006826F9"/>
    <w:rsid w:val="006828B6"/>
    <w:rsid w:val="006830FC"/>
    <w:rsid w:val="0068376B"/>
    <w:rsid w:val="00684347"/>
    <w:rsid w:val="00685200"/>
    <w:rsid w:val="006854FF"/>
    <w:rsid w:val="00686097"/>
    <w:rsid w:val="0068611C"/>
    <w:rsid w:val="00686150"/>
    <w:rsid w:val="00686A82"/>
    <w:rsid w:val="00686B93"/>
    <w:rsid w:val="006872CF"/>
    <w:rsid w:val="00687E3E"/>
    <w:rsid w:val="00690E2A"/>
    <w:rsid w:val="00690FAA"/>
    <w:rsid w:val="0069434F"/>
    <w:rsid w:val="0069538C"/>
    <w:rsid w:val="0069654E"/>
    <w:rsid w:val="0069683F"/>
    <w:rsid w:val="0069693A"/>
    <w:rsid w:val="00696B3E"/>
    <w:rsid w:val="00697306"/>
    <w:rsid w:val="00697737"/>
    <w:rsid w:val="00697F90"/>
    <w:rsid w:val="006A0DEB"/>
    <w:rsid w:val="006A181F"/>
    <w:rsid w:val="006A1F05"/>
    <w:rsid w:val="006A244B"/>
    <w:rsid w:val="006A2BEB"/>
    <w:rsid w:val="006A30EE"/>
    <w:rsid w:val="006A52DB"/>
    <w:rsid w:val="006A54E0"/>
    <w:rsid w:val="006A5517"/>
    <w:rsid w:val="006A5C82"/>
    <w:rsid w:val="006A5E2D"/>
    <w:rsid w:val="006A5F60"/>
    <w:rsid w:val="006A5F95"/>
    <w:rsid w:val="006A616A"/>
    <w:rsid w:val="006A633F"/>
    <w:rsid w:val="006A6473"/>
    <w:rsid w:val="006A6669"/>
    <w:rsid w:val="006A6956"/>
    <w:rsid w:val="006A6DC1"/>
    <w:rsid w:val="006A6E56"/>
    <w:rsid w:val="006A6E65"/>
    <w:rsid w:val="006A723D"/>
    <w:rsid w:val="006A7338"/>
    <w:rsid w:val="006A76ED"/>
    <w:rsid w:val="006B02B0"/>
    <w:rsid w:val="006B037C"/>
    <w:rsid w:val="006B0423"/>
    <w:rsid w:val="006B10A0"/>
    <w:rsid w:val="006B1397"/>
    <w:rsid w:val="006B161E"/>
    <w:rsid w:val="006B1872"/>
    <w:rsid w:val="006B1A83"/>
    <w:rsid w:val="006B24DD"/>
    <w:rsid w:val="006B2B54"/>
    <w:rsid w:val="006B2C99"/>
    <w:rsid w:val="006B2D0E"/>
    <w:rsid w:val="006B2F93"/>
    <w:rsid w:val="006B2F95"/>
    <w:rsid w:val="006B370B"/>
    <w:rsid w:val="006B39A8"/>
    <w:rsid w:val="006B3D32"/>
    <w:rsid w:val="006B3D65"/>
    <w:rsid w:val="006B49B5"/>
    <w:rsid w:val="006B55B9"/>
    <w:rsid w:val="006B5ED2"/>
    <w:rsid w:val="006B6A42"/>
    <w:rsid w:val="006B6AF0"/>
    <w:rsid w:val="006B7051"/>
    <w:rsid w:val="006B760F"/>
    <w:rsid w:val="006B7CB9"/>
    <w:rsid w:val="006C0978"/>
    <w:rsid w:val="006C0AD5"/>
    <w:rsid w:val="006C1B13"/>
    <w:rsid w:val="006C25A5"/>
    <w:rsid w:val="006C383C"/>
    <w:rsid w:val="006C3D50"/>
    <w:rsid w:val="006C4043"/>
    <w:rsid w:val="006C4057"/>
    <w:rsid w:val="006C4122"/>
    <w:rsid w:val="006C496A"/>
    <w:rsid w:val="006C543D"/>
    <w:rsid w:val="006C54BC"/>
    <w:rsid w:val="006C774E"/>
    <w:rsid w:val="006D0512"/>
    <w:rsid w:val="006D0B8E"/>
    <w:rsid w:val="006D0CA1"/>
    <w:rsid w:val="006D0F11"/>
    <w:rsid w:val="006D1CDB"/>
    <w:rsid w:val="006D232D"/>
    <w:rsid w:val="006D27F8"/>
    <w:rsid w:val="006D31E3"/>
    <w:rsid w:val="006D3495"/>
    <w:rsid w:val="006D45DC"/>
    <w:rsid w:val="006D4818"/>
    <w:rsid w:val="006D4B5B"/>
    <w:rsid w:val="006D4BFA"/>
    <w:rsid w:val="006D50C4"/>
    <w:rsid w:val="006D5929"/>
    <w:rsid w:val="006D6A66"/>
    <w:rsid w:val="006D6C5F"/>
    <w:rsid w:val="006D6C98"/>
    <w:rsid w:val="006D6F09"/>
    <w:rsid w:val="006D7230"/>
    <w:rsid w:val="006E011F"/>
    <w:rsid w:val="006E0344"/>
    <w:rsid w:val="006E04EF"/>
    <w:rsid w:val="006E0522"/>
    <w:rsid w:val="006E090D"/>
    <w:rsid w:val="006E0950"/>
    <w:rsid w:val="006E18BB"/>
    <w:rsid w:val="006E1A49"/>
    <w:rsid w:val="006E25C7"/>
    <w:rsid w:val="006E270A"/>
    <w:rsid w:val="006E28AE"/>
    <w:rsid w:val="006E4277"/>
    <w:rsid w:val="006E4745"/>
    <w:rsid w:val="006E50CB"/>
    <w:rsid w:val="006E55C2"/>
    <w:rsid w:val="006E5930"/>
    <w:rsid w:val="006E59C6"/>
    <w:rsid w:val="006E5B09"/>
    <w:rsid w:val="006E5D10"/>
    <w:rsid w:val="006E644F"/>
    <w:rsid w:val="006E6E49"/>
    <w:rsid w:val="006E7103"/>
    <w:rsid w:val="006E72D5"/>
    <w:rsid w:val="006E7363"/>
    <w:rsid w:val="006E73FA"/>
    <w:rsid w:val="006E79F6"/>
    <w:rsid w:val="006F0001"/>
    <w:rsid w:val="006F026B"/>
    <w:rsid w:val="006F0C0D"/>
    <w:rsid w:val="006F182E"/>
    <w:rsid w:val="006F2024"/>
    <w:rsid w:val="006F27A3"/>
    <w:rsid w:val="006F28E7"/>
    <w:rsid w:val="006F2A40"/>
    <w:rsid w:val="006F2CB9"/>
    <w:rsid w:val="006F3E90"/>
    <w:rsid w:val="006F43AF"/>
    <w:rsid w:val="006F49F2"/>
    <w:rsid w:val="006F4CC7"/>
    <w:rsid w:val="006F59A7"/>
    <w:rsid w:val="006F5BFC"/>
    <w:rsid w:val="006F68DD"/>
    <w:rsid w:val="006F6F66"/>
    <w:rsid w:val="006F7321"/>
    <w:rsid w:val="006F79AF"/>
    <w:rsid w:val="00700469"/>
    <w:rsid w:val="00700AA4"/>
    <w:rsid w:val="00700E7C"/>
    <w:rsid w:val="00701325"/>
    <w:rsid w:val="007013FF"/>
    <w:rsid w:val="00701C8B"/>
    <w:rsid w:val="00702004"/>
    <w:rsid w:val="007024D7"/>
    <w:rsid w:val="00703DC2"/>
    <w:rsid w:val="00703F56"/>
    <w:rsid w:val="00704DC9"/>
    <w:rsid w:val="00705321"/>
    <w:rsid w:val="00705B40"/>
    <w:rsid w:val="00705B7C"/>
    <w:rsid w:val="00706454"/>
    <w:rsid w:val="00706C69"/>
    <w:rsid w:val="00707271"/>
    <w:rsid w:val="007078AE"/>
    <w:rsid w:val="00710061"/>
    <w:rsid w:val="00711046"/>
    <w:rsid w:val="007112E8"/>
    <w:rsid w:val="0071187C"/>
    <w:rsid w:val="00712C7B"/>
    <w:rsid w:val="00712D48"/>
    <w:rsid w:val="00714A46"/>
    <w:rsid w:val="00714B0F"/>
    <w:rsid w:val="00714C6B"/>
    <w:rsid w:val="007156EA"/>
    <w:rsid w:val="00715A8C"/>
    <w:rsid w:val="00716444"/>
    <w:rsid w:val="0071696B"/>
    <w:rsid w:val="007178A9"/>
    <w:rsid w:val="00717BD5"/>
    <w:rsid w:val="00720AD0"/>
    <w:rsid w:val="00720C7D"/>
    <w:rsid w:val="00720E2A"/>
    <w:rsid w:val="00720F0F"/>
    <w:rsid w:val="00721E17"/>
    <w:rsid w:val="0072286F"/>
    <w:rsid w:val="00723A62"/>
    <w:rsid w:val="00724DAE"/>
    <w:rsid w:val="00725412"/>
    <w:rsid w:val="00725B9F"/>
    <w:rsid w:val="00725F73"/>
    <w:rsid w:val="00726CE4"/>
    <w:rsid w:val="00727FCF"/>
    <w:rsid w:val="0073056B"/>
    <w:rsid w:val="00730B87"/>
    <w:rsid w:val="00730BB5"/>
    <w:rsid w:val="0073155B"/>
    <w:rsid w:val="007317C7"/>
    <w:rsid w:val="00731E12"/>
    <w:rsid w:val="00732673"/>
    <w:rsid w:val="00732E65"/>
    <w:rsid w:val="00733CA4"/>
    <w:rsid w:val="00733D4F"/>
    <w:rsid w:val="00734603"/>
    <w:rsid w:val="0073540F"/>
    <w:rsid w:val="007355E3"/>
    <w:rsid w:val="007364FE"/>
    <w:rsid w:val="00736B6E"/>
    <w:rsid w:val="007375C3"/>
    <w:rsid w:val="00737A93"/>
    <w:rsid w:val="00741603"/>
    <w:rsid w:val="00741D66"/>
    <w:rsid w:val="007422CE"/>
    <w:rsid w:val="007422F5"/>
    <w:rsid w:val="00742E1D"/>
    <w:rsid w:val="007430DB"/>
    <w:rsid w:val="007444B8"/>
    <w:rsid w:val="00744E44"/>
    <w:rsid w:val="007457F6"/>
    <w:rsid w:val="00745A0F"/>
    <w:rsid w:val="00745CF8"/>
    <w:rsid w:val="00745D16"/>
    <w:rsid w:val="00746327"/>
    <w:rsid w:val="007464D9"/>
    <w:rsid w:val="0074681A"/>
    <w:rsid w:val="00747001"/>
    <w:rsid w:val="00747BCB"/>
    <w:rsid w:val="00747CF8"/>
    <w:rsid w:val="0075010B"/>
    <w:rsid w:val="00750F7F"/>
    <w:rsid w:val="00751A91"/>
    <w:rsid w:val="00751C45"/>
    <w:rsid w:val="007526B1"/>
    <w:rsid w:val="0075284B"/>
    <w:rsid w:val="007528AF"/>
    <w:rsid w:val="00752B11"/>
    <w:rsid w:val="00752BF2"/>
    <w:rsid w:val="00753348"/>
    <w:rsid w:val="007546D8"/>
    <w:rsid w:val="00754A88"/>
    <w:rsid w:val="0075513E"/>
    <w:rsid w:val="0075588E"/>
    <w:rsid w:val="00756079"/>
    <w:rsid w:val="007569E5"/>
    <w:rsid w:val="00756CCD"/>
    <w:rsid w:val="007576F8"/>
    <w:rsid w:val="00760D66"/>
    <w:rsid w:val="007614DD"/>
    <w:rsid w:val="00761984"/>
    <w:rsid w:val="00761A3D"/>
    <w:rsid w:val="00761C83"/>
    <w:rsid w:val="00761FBC"/>
    <w:rsid w:val="00762049"/>
    <w:rsid w:val="00763228"/>
    <w:rsid w:val="00763D20"/>
    <w:rsid w:val="00763DC0"/>
    <w:rsid w:val="00764727"/>
    <w:rsid w:val="00764972"/>
    <w:rsid w:val="0076499F"/>
    <w:rsid w:val="00764D8C"/>
    <w:rsid w:val="00764EC9"/>
    <w:rsid w:val="00764F3A"/>
    <w:rsid w:val="00765508"/>
    <w:rsid w:val="0076574F"/>
    <w:rsid w:val="00765A3B"/>
    <w:rsid w:val="00765C76"/>
    <w:rsid w:val="00766459"/>
    <w:rsid w:val="007668E6"/>
    <w:rsid w:val="00766DF1"/>
    <w:rsid w:val="00766F45"/>
    <w:rsid w:val="00767343"/>
    <w:rsid w:val="00767960"/>
    <w:rsid w:val="007704CF"/>
    <w:rsid w:val="007704E9"/>
    <w:rsid w:val="00770AC3"/>
    <w:rsid w:val="00770D14"/>
    <w:rsid w:val="00771145"/>
    <w:rsid w:val="007715AE"/>
    <w:rsid w:val="00771927"/>
    <w:rsid w:val="00771B37"/>
    <w:rsid w:val="007725EC"/>
    <w:rsid w:val="007726B7"/>
    <w:rsid w:val="00772CF4"/>
    <w:rsid w:val="00772D34"/>
    <w:rsid w:val="00773E57"/>
    <w:rsid w:val="007741DE"/>
    <w:rsid w:val="00774BAA"/>
    <w:rsid w:val="00774CE0"/>
    <w:rsid w:val="00774EEE"/>
    <w:rsid w:val="007754E9"/>
    <w:rsid w:val="00775531"/>
    <w:rsid w:val="007756DA"/>
    <w:rsid w:val="00775A4F"/>
    <w:rsid w:val="00775BA4"/>
    <w:rsid w:val="0077663A"/>
    <w:rsid w:val="00776E03"/>
    <w:rsid w:val="0077768B"/>
    <w:rsid w:val="00777964"/>
    <w:rsid w:val="00777C2C"/>
    <w:rsid w:val="00780359"/>
    <w:rsid w:val="007808D3"/>
    <w:rsid w:val="00780E22"/>
    <w:rsid w:val="00780EBD"/>
    <w:rsid w:val="00780FF2"/>
    <w:rsid w:val="007814F1"/>
    <w:rsid w:val="00781A90"/>
    <w:rsid w:val="00782751"/>
    <w:rsid w:val="00783905"/>
    <w:rsid w:val="00783D7A"/>
    <w:rsid w:val="007852C9"/>
    <w:rsid w:val="00785BAD"/>
    <w:rsid w:val="00785C72"/>
    <w:rsid w:val="00786E0E"/>
    <w:rsid w:val="00791155"/>
    <w:rsid w:val="007912EC"/>
    <w:rsid w:val="00792DED"/>
    <w:rsid w:val="00793222"/>
    <w:rsid w:val="00793518"/>
    <w:rsid w:val="00793677"/>
    <w:rsid w:val="0079379A"/>
    <w:rsid w:val="0079391F"/>
    <w:rsid w:val="00793C7B"/>
    <w:rsid w:val="00794108"/>
    <w:rsid w:val="007946C3"/>
    <w:rsid w:val="00794779"/>
    <w:rsid w:val="007948FA"/>
    <w:rsid w:val="0079529E"/>
    <w:rsid w:val="007954A0"/>
    <w:rsid w:val="0079554C"/>
    <w:rsid w:val="00795FA8"/>
    <w:rsid w:val="00796427"/>
    <w:rsid w:val="007A0924"/>
    <w:rsid w:val="007A0942"/>
    <w:rsid w:val="007A0EE5"/>
    <w:rsid w:val="007A0F97"/>
    <w:rsid w:val="007A1470"/>
    <w:rsid w:val="007A1901"/>
    <w:rsid w:val="007A1AF0"/>
    <w:rsid w:val="007A242D"/>
    <w:rsid w:val="007A270A"/>
    <w:rsid w:val="007A29A2"/>
    <w:rsid w:val="007A5E8D"/>
    <w:rsid w:val="007A62E4"/>
    <w:rsid w:val="007A6952"/>
    <w:rsid w:val="007A6A40"/>
    <w:rsid w:val="007A7CA2"/>
    <w:rsid w:val="007A7EF5"/>
    <w:rsid w:val="007B07BC"/>
    <w:rsid w:val="007B0A8C"/>
    <w:rsid w:val="007B10B8"/>
    <w:rsid w:val="007B1B7C"/>
    <w:rsid w:val="007B1D2F"/>
    <w:rsid w:val="007B22C7"/>
    <w:rsid w:val="007B2344"/>
    <w:rsid w:val="007B338E"/>
    <w:rsid w:val="007B3559"/>
    <w:rsid w:val="007B42D2"/>
    <w:rsid w:val="007B49FF"/>
    <w:rsid w:val="007B4E03"/>
    <w:rsid w:val="007B5352"/>
    <w:rsid w:val="007B56F9"/>
    <w:rsid w:val="007B570A"/>
    <w:rsid w:val="007B631C"/>
    <w:rsid w:val="007B6E52"/>
    <w:rsid w:val="007B6F1B"/>
    <w:rsid w:val="007B729A"/>
    <w:rsid w:val="007C012C"/>
    <w:rsid w:val="007C0562"/>
    <w:rsid w:val="007C0A56"/>
    <w:rsid w:val="007C0D4E"/>
    <w:rsid w:val="007C232A"/>
    <w:rsid w:val="007C2DCE"/>
    <w:rsid w:val="007C369E"/>
    <w:rsid w:val="007C4138"/>
    <w:rsid w:val="007C4DB7"/>
    <w:rsid w:val="007C523F"/>
    <w:rsid w:val="007C5C22"/>
    <w:rsid w:val="007C60F0"/>
    <w:rsid w:val="007C6270"/>
    <w:rsid w:val="007C643B"/>
    <w:rsid w:val="007C6D5B"/>
    <w:rsid w:val="007C7A8F"/>
    <w:rsid w:val="007C7CB8"/>
    <w:rsid w:val="007C7D0F"/>
    <w:rsid w:val="007D096A"/>
    <w:rsid w:val="007D0FB5"/>
    <w:rsid w:val="007D1040"/>
    <w:rsid w:val="007D137F"/>
    <w:rsid w:val="007D1D2B"/>
    <w:rsid w:val="007D1EA5"/>
    <w:rsid w:val="007D23F0"/>
    <w:rsid w:val="007D2CEC"/>
    <w:rsid w:val="007D2FE5"/>
    <w:rsid w:val="007D3861"/>
    <w:rsid w:val="007D39C7"/>
    <w:rsid w:val="007D44F1"/>
    <w:rsid w:val="007D466D"/>
    <w:rsid w:val="007D48B4"/>
    <w:rsid w:val="007D5400"/>
    <w:rsid w:val="007D57B3"/>
    <w:rsid w:val="007D5B41"/>
    <w:rsid w:val="007D72E8"/>
    <w:rsid w:val="007D7319"/>
    <w:rsid w:val="007D7D0C"/>
    <w:rsid w:val="007D7E43"/>
    <w:rsid w:val="007D7EC2"/>
    <w:rsid w:val="007E021A"/>
    <w:rsid w:val="007E0D38"/>
    <w:rsid w:val="007E1853"/>
    <w:rsid w:val="007E1F8E"/>
    <w:rsid w:val="007E2020"/>
    <w:rsid w:val="007E24D7"/>
    <w:rsid w:val="007E379E"/>
    <w:rsid w:val="007E3D63"/>
    <w:rsid w:val="007E5186"/>
    <w:rsid w:val="007E6AF0"/>
    <w:rsid w:val="007E70C7"/>
    <w:rsid w:val="007E731B"/>
    <w:rsid w:val="007E73D8"/>
    <w:rsid w:val="007E7EAA"/>
    <w:rsid w:val="007F14F1"/>
    <w:rsid w:val="007F1683"/>
    <w:rsid w:val="007F1CFC"/>
    <w:rsid w:val="007F1D8A"/>
    <w:rsid w:val="007F2DA5"/>
    <w:rsid w:val="007F2DAE"/>
    <w:rsid w:val="007F330A"/>
    <w:rsid w:val="007F3379"/>
    <w:rsid w:val="007F3AD7"/>
    <w:rsid w:val="007F4545"/>
    <w:rsid w:val="007F49D1"/>
    <w:rsid w:val="007F4D0F"/>
    <w:rsid w:val="007F5A98"/>
    <w:rsid w:val="007F630B"/>
    <w:rsid w:val="007F6372"/>
    <w:rsid w:val="007F6786"/>
    <w:rsid w:val="007F6C6D"/>
    <w:rsid w:val="007F7062"/>
    <w:rsid w:val="00800548"/>
    <w:rsid w:val="00800557"/>
    <w:rsid w:val="00800989"/>
    <w:rsid w:val="008009C1"/>
    <w:rsid w:val="00800E57"/>
    <w:rsid w:val="00801457"/>
    <w:rsid w:val="00802B71"/>
    <w:rsid w:val="00803C27"/>
    <w:rsid w:val="0080404F"/>
    <w:rsid w:val="00804453"/>
    <w:rsid w:val="008045FB"/>
    <w:rsid w:val="00804643"/>
    <w:rsid w:val="00804CFC"/>
    <w:rsid w:val="00805766"/>
    <w:rsid w:val="00805F44"/>
    <w:rsid w:val="00806C21"/>
    <w:rsid w:val="00806F87"/>
    <w:rsid w:val="0080770F"/>
    <w:rsid w:val="008077C3"/>
    <w:rsid w:val="00807A4F"/>
    <w:rsid w:val="00807CDB"/>
    <w:rsid w:val="0081007A"/>
    <w:rsid w:val="0081030D"/>
    <w:rsid w:val="00810A6D"/>
    <w:rsid w:val="00810EB9"/>
    <w:rsid w:val="00810F5E"/>
    <w:rsid w:val="00811D6B"/>
    <w:rsid w:val="008122C9"/>
    <w:rsid w:val="00812669"/>
    <w:rsid w:val="00812ABF"/>
    <w:rsid w:val="00812FB0"/>
    <w:rsid w:val="008135E3"/>
    <w:rsid w:val="008154E0"/>
    <w:rsid w:val="008156A4"/>
    <w:rsid w:val="00816C6E"/>
    <w:rsid w:val="00816FC4"/>
    <w:rsid w:val="008171D3"/>
    <w:rsid w:val="00817EAC"/>
    <w:rsid w:val="00817FEC"/>
    <w:rsid w:val="00820504"/>
    <w:rsid w:val="0082097E"/>
    <w:rsid w:val="00821133"/>
    <w:rsid w:val="00821CC5"/>
    <w:rsid w:val="00822557"/>
    <w:rsid w:val="00822D11"/>
    <w:rsid w:val="00823688"/>
    <w:rsid w:val="00825177"/>
    <w:rsid w:val="00825858"/>
    <w:rsid w:val="00825E46"/>
    <w:rsid w:val="00825E68"/>
    <w:rsid w:val="0082607E"/>
    <w:rsid w:val="0082641C"/>
    <w:rsid w:val="00826814"/>
    <w:rsid w:val="00827248"/>
    <w:rsid w:val="008276BB"/>
    <w:rsid w:val="00827AF5"/>
    <w:rsid w:val="00827B2E"/>
    <w:rsid w:val="00830121"/>
    <w:rsid w:val="00830599"/>
    <w:rsid w:val="00830631"/>
    <w:rsid w:val="0083087E"/>
    <w:rsid w:val="008313E0"/>
    <w:rsid w:val="008316A0"/>
    <w:rsid w:val="008317B0"/>
    <w:rsid w:val="00832B52"/>
    <w:rsid w:val="00832D69"/>
    <w:rsid w:val="00832E58"/>
    <w:rsid w:val="00833048"/>
    <w:rsid w:val="008334D3"/>
    <w:rsid w:val="00833E71"/>
    <w:rsid w:val="00834018"/>
    <w:rsid w:val="008340F3"/>
    <w:rsid w:val="008341CC"/>
    <w:rsid w:val="008341DC"/>
    <w:rsid w:val="008346E4"/>
    <w:rsid w:val="00835709"/>
    <w:rsid w:val="008359E2"/>
    <w:rsid w:val="00835C6E"/>
    <w:rsid w:val="00835CE3"/>
    <w:rsid w:val="008360EA"/>
    <w:rsid w:val="008368C8"/>
    <w:rsid w:val="00836F2F"/>
    <w:rsid w:val="0083720E"/>
    <w:rsid w:val="00837BED"/>
    <w:rsid w:val="0084001E"/>
    <w:rsid w:val="00840822"/>
    <w:rsid w:val="008414E5"/>
    <w:rsid w:val="008416B8"/>
    <w:rsid w:val="00841BB8"/>
    <w:rsid w:val="00841D6A"/>
    <w:rsid w:val="008420A1"/>
    <w:rsid w:val="00842157"/>
    <w:rsid w:val="008428BB"/>
    <w:rsid w:val="00843032"/>
    <w:rsid w:val="008432EB"/>
    <w:rsid w:val="008435D5"/>
    <w:rsid w:val="00844387"/>
    <w:rsid w:val="00844942"/>
    <w:rsid w:val="00845AD3"/>
    <w:rsid w:val="00845B0A"/>
    <w:rsid w:val="00846082"/>
    <w:rsid w:val="00846FD1"/>
    <w:rsid w:val="008471DB"/>
    <w:rsid w:val="008473D9"/>
    <w:rsid w:val="00850524"/>
    <w:rsid w:val="00850ABA"/>
    <w:rsid w:val="00850D34"/>
    <w:rsid w:val="00852569"/>
    <w:rsid w:val="0085271E"/>
    <w:rsid w:val="008528A2"/>
    <w:rsid w:val="008534F6"/>
    <w:rsid w:val="00853B03"/>
    <w:rsid w:val="00854234"/>
    <w:rsid w:val="008548BB"/>
    <w:rsid w:val="00854E9A"/>
    <w:rsid w:val="00854FD8"/>
    <w:rsid w:val="00855403"/>
    <w:rsid w:val="00855C95"/>
    <w:rsid w:val="00855D12"/>
    <w:rsid w:val="0085607E"/>
    <w:rsid w:val="00856205"/>
    <w:rsid w:val="00856AE7"/>
    <w:rsid w:val="00856BFE"/>
    <w:rsid w:val="00856E79"/>
    <w:rsid w:val="008606D8"/>
    <w:rsid w:val="00862A6A"/>
    <w:rsid w:val="00863550"/>
    <w:rsid w:val="00863B15"/>
    <w:rsid w:val="00863E24"/>
    <w:rsid w:val="00863FFA"/>
    <w:rsid w:val="00865448"/>
    <w:rsid w:val="00865667"/>
    <w:rsid w:val="0086585C"/>
    <w:rsid w:val="00866A67"/>
    <w:rsid w:val="00866DE0"/>
    <w:rsid w:val="008672BF"/>
    <w:rsid w:val="008676FC"/>
    <w:rsid w:val="008679F0"/>
    <w:rsid w:val="00867CB5"/>
    <w:rsid w:val="00867E04"/>
    <w:rsid w:val="00870CB4"/>
    <w:rsid w:val="00870DBD"/>
    <w:rsid w:val="008710B6"/>
    <w:rsid w:val="008712BC"/>
    <w:rsid w:val="0087170B"/>
    <w:rsid w:val="00871CC5"/>
    <w:rsid w:val="00871EAC"/>
    <w:rsid w:val="0087238D"/>
    <w:rsid w:val="008726B9"/>
    <w:rsid w:val="0087299C"/>
    <w:rsid w:val="00872EF7"/>
    <w:rsid w:val="008732F8"/>
    <w:rsid w:val="00873387"/>
    <w:rsid w:val="008739AF"/>
    <w:rsid w:val="00873A13"/>
    <w:rsid w:val="00873BED"/>
    <w:rsid w:val="00874745"/>
    <w:rsid w:val="00874CF3"/>
    <w:rsid w:val="00874DDA"/>
    <w:rsid w:val="00875759"/>
    <w:rsid w:val="00876B4D"/>
    <w:rsid w:val="00876C59"/>
    <w:rsid w:val="00876DE8"/>
    <w:rsid w:val="008771B5"/>
    <w:rsid w:val="00877BA6"/>
    <w:rsid w:val="00880477"/>
    <w:rsid w:val="0088131D"/>
    <w:rsid w:val="00881CB5"/>
    <w:rsid w:val="00882135"/>
    <w:rsid w:val="0088255B"/>
    <w:rsid w:val="008829E8"/>
    <w:rsid w:val="00882F82"/>
    <w:rsid w:val="00883140"/>
    <w:rsid w:val="008835F1"/>
    <w:rsid w:val="008839E5"/>
    <w:rsid w:val="008842E4"/>
    <w:rsid w:val="00884784"/>
    <w:rsid w:val="008851CD"/>
    <w:rsid w:val="00885DEF"/>
    <w:rsid w:val="00886327"/>
    <w:rsid w:val="008868CB"/>
    <w:rsid w:val="00887078"/>
    <w:rsid w:val="00887E88"/>
    <w:rsid w:val="0089029C"/>
    <w:rsid w:val="008904D1"/>
    <w:rsid w:val="00890A84"/>
    <w:rsid w:val="008910AF"/>
    <w:rsid w:val="00892903"/>
    <w:rsid w:val="00892BAB"/>
    <w:rsid w:val="0089317D"/>
    <w:rsid w:val="00893422"/>
    <w:rsid w:val="00893B81"/>
    <w:rsid w:val="00894378"/>
    <w:rsid w:val="008951BB"/>
    <w:rsid w:val="00896066"/>
    <w:rsid w:val="00896B43"/>
    <w:rsid w:val="00897BED"/>
    <w:rsid w:val="00897D77"/>
    <w:rsid w:val="008A0124"/>
    <w:rsid w:val="008A0126"/>
    <w:rsid w:val="008A0A6B"/>
    <w:rsid w:val="008A10A3"/>
    <w:rsid w:val="008A1142"/>
    <w:rsid w:val="008A1932"/>
    <w:rsid w:val="008A1D88"/>
    <w:rsid w:val="008A21F9"/>
    <w:rsid w:val="008A2282"/>
    <w:rsid w:val="008A3620"/>
    <w:rsid w:val="008A4187"/>
    <w:rsid w:val="008A5346"/>
    <w:rsid w:val="008A69B1"/>
    <w:rsid w:val="008A77DE"/>
    <w:rsid w:val="008B0239"/>
    <w:rsid w:val="008B0547"/>
    <w:rsid w:val="008B0A69"/>
    <w:rsid w:val="008B0D71"/>
    <w:rsid w:val="008B1194"/>
    <w:rsid w:val="008B1196"/>
    <w:rsid w:val="008B2335"/>
    <w:rsid w:val="008B29FB"/>
    <w:rsid w:val="008B2DAC"/>
    <w:rsid w:val="008B3C03"/>
    <w:rsid w:val="008B3C95"/>
    <w:rsid w:val="008B3D64"/>
    <w:rsid w:val="008B3DA9"/>
    <w:rsid w:val="008B4600"/>
    <w:rsid w:val="008B46B3"/>
    <w:rsid w:val="008B472E"/>
    <w:rsid w:val="008B5C3F"/>
    <w:rsid w:val="008B5D7E"/>
    <w:rsid w:val="008B5E8A"/>
    <w:rsid w:val="008B672A"/>
    <w:rsid w:val="008B7DB0"/>
    <w:rsid w:val="008B7F35"/>
    <w:rsid w:val="008C03AC"/>
    <w:rsid w:val="008C07A6"/>
    <w:rsid w:val="008C096B"/>
    <w:rsid w:val="008C1C8D"/>
    <w:rsid w:val="008C1D85"/>
    <w:rsid w:val="008C1FB1"/>
    <w:rsid w:val="008C1FE7"/>
    <w:rsid w:val="008C20D9"/>
    <w:rsid w:val="008C251D"/>
    <w:rsid w:val="008C2DF1"/>
    <w:rsid w:val="008C3EBF"/>
    <w:rsid w:val="008C45D9"/>
    <w:rsid w:val="008C46B2"/>
    <w:rsid w:val="008C4CED"/>
    <w:rsid w:val="008C4FBD"/>
    <w:rsid w:val="008C5175"/>
    <w:rsid w:val="008C5A1F"/>
    <w:rsid w:val="008C64BE"/>
    <w:rsid w:val="008C71B8"/>
    <w:rsid w:val="008C765C"/>
    <w:rsid w:val="008C76FD"/>
    <w:rsid w:val="008C776C"/>
    <w:rsid w:val="008D04CE"/>
    <w:rsid w:val="008D17E5"/>
    <w:rsid w:val="008D33E6"/>
    <w:rsid w:val="008D35B9"/>
    <w:rsid w:val="008D444D"/>
    <w:rsid w:val="008D4510"/>
    <w:rsid w:val="008D470C"/>
    <w:rsid w:val="008D48E7"/>
    <w:rsid w:val="008D53DD"/>
    <w:rsid w:val="008D567C"/>
    <w:rsid w:val="008D5BF0"/>
    <w:rsid w:val="008D5E24"/>
    <w:rsid w:val="008D65F9"/>
    <w:rsid w:val="008D66E5"/>
    <w:rsid w:val="008D67F8"/>
    <w:rsid w:val="008D690D"/>
    <w:rsid w:val="008D705F"/>
    <w:rsid w:val="008D7261"/>
    <w:rsid w:val="008E0136"/>
    <w:rsid w:val="008E03D9"/>
    <w:rsid w:val="008E0413"/>
    <w:rsid w:val="008E0415"/>
    <w:rsid w:val="008E0A30"/>
    <w:rsid w:val="008E10BE"/>
    <w:rsid w:val="008E12D6"/>
    <w:rsid w:val="008E1ED2"/>
    <w:rsid w:val="008E2BB2"/>
    <w:rsid w:val="008E3534"/>
    <w:rsid w:val="008E3E46"/>
    <w:rsid w:val="008E41A4"/>
    <w:rsid w:val="008E472C"/>
    <w:rsid w:val="008E49F9"/>
    <w:rsid w:val="008E4AB1"/>
    <w:rsid w:val="008E5667"/>
    <w:rsid w:val="008E5CE2"/>
    <w:rsid w:val="008E6412"/>
    <w:rsid w:val="008E6C05"/>
    <w:rsid w:val="008E6FF8"/>
    <w:rsid w:val="008E7204"/>
    <w:rsid w:val="008E77E0"/>
    <w:rsid w:val="008F0BDC"/>
    <w:rsid w:val="008F1D53"/>
    <w:rsid w:val="008F21F7"/>
    <w:rsid w:val="008F239B"/>
    <w:rsid w:val="008F265A"/>
    <w:rsid w:val="008F3201"/>
    <w:rsid w:val="008F3275"/>
    <w:rsid w:val="008F3FB6"/>
    <w:rsid w:val="008F4090"/>
    <w:rsid w:val="008F41C1"/>
    <w:rsid w:val="008F57DA"/>
    <w:rsid w:val="008F5A4E"/>
    <w:rsid w:val="008F5B97"/>
    <w:rsid w:val="008F6DEC"/>
    <w:rsid w:val="008F7170"/>
    <w:rsid w:val="00900448"/>
    <w:rsid w:val="0090044F"/>
    <w:rsid w:val="00900FCA"/>
    <w:rsid w:val="00901780"/>
    <w:rsid w:val="009022D2"/>
    <w:rsid w:val="009023CD"/>
    <w:rsid w:val="009026DE"/>
    <w:rsid w:val="00902816"/>
    <w:rsid w:val="00902C36"/>
    <w:rsid w:val="00902D06"/>
    <w:rsid w:val="00902F6C"/>
    <w:rsid w:val="0090314A"/>
    <w:rsid w:val="009031EA"/>
    <w:rsid w:val="0090485C"/>
    <w:rsid w:val="00905DF6"/>
    <w:rsid w:val="00906D68"/>
    <w:rsid w:val="00907148"/>
    <w:rsid w:val="009079FF"/>
    <w:rsid w:val="0091028F"/>
    <w:rsid w:val="00910E30"/>
    <w:rsid w:val="00910E66"/>
    <w:rsid w:val="00911D58"/>
    <w:rsid w:val="009125D0"/>
    <w:rsid w:val="009127D1"/>
    <w:rsid w:val="00913A5E"/>
    <w:rsid w:val="00914229"/>
    <w:rsid w:val="00914628"/>
    <w:rsid w:val="00914B3F"/>
    <w:rsid w:val="00914BB6"/>
    <w:rsid w:val="00914E07"/>
    <w:rsid w:val="0091550C"/>
    <w:rsid w:val="00916958"/>
    <w:rsid w:val="00917148"/>
    <w:rsid w:val="00917CD5"/>
    <w:rsid w:val="009206FA"/>
    <w:rsid w:val="00920C32"/>
    <w:rsid w:val="0092157B"/>
    <w:rsid w:val="00921B0B"/>
    <w:rsid w:val="0092205F"/>
    <w:rsid w:val="0092274E"/>
    <w:rsid w:val="00923676"/>
    <w:rsid w:val="00923C95"/>
    <w:rsid w:val="00923DFC"/>
    <w:rsid w:val="00924620"/>
    <w:rsid w:val="00924C03"/>
    <w:rsid w:val="00924DEA"/>
    <w:rsid w:val="00924E0E"/>
    <w:rsid w:val="009264FB"/>
    <w:rsid w:val="00926504"/>
    <w:rsid w:val="00927439"/>
    <w:rsid w:val="00927B09"/>
    <w:rsid w:val="00930386"/>
    <w:rsid w:val="009313B1"/>
    <w:rsid w:val="009319A3"/>
    <w:rsid w:val="00931BBC"/>
    <w:rsid w:val="00931EE9"/>
    <w:rsid w:val="0093250C"/>
    <w:rsid w:val="00932B76"/>
    <w:rsid w:val="00933186"/>
    <w:rsid w:val="00933CBC"/>
    <w:rsid w:val="00934074"/>
    <w:rsid w:val="00934E0E"/>
    <w:rsid w:val="00934E67"/>
    <w:rsid w:val="0093537A"/>
    <w:rsid w:val="009370D2"/>
    <w:rsid w:val="009372C8"/>
    <w:rsid w:val="009373D9"/>
    <w:rsid w:val="00937832"/>
    <w:rsid w:val="00937B20"/>
    <w:rsid w:val="00937CD2"/>
    <w:rsid w:val="00937F23"/>
    <w:rsid w:val="009404CF"/>
    <w:rsid w:val="00940533"/>
    <w:rsid w:val="00940A1B"/>
    <w:rsid w:val="00940F7D"/>
    <w:rsid w:val="0094163E"/>
    <w:rsid w:val="00941FE4"/>
    <w:rsid w:val="00942C10"/>
    <w:rsid w:val="0094478D"/>
    <w:rsid w:val="00944903"/>
    <w:rsid w:val="00945358"/>
    <w:rsid w:val="00945759"/>
    <w:rsid w:val="00945E62"/>
    <w:rsid w:val="00945F80"/>
    <w:rsid w:val="00946887"/>
    <w:rsid w:val="009474CC"/>
    <w:rsid w:val="0095062D"/>
    <w:rsid w:val="00950965"/>
    <w:rsid w:val="009515A3"/>
    <w:rsid w:val="00952ABE"/>
    <w:rsid w:val="00952CD0"/>
    <w:rsid w:val="00953101"/>
    <w:rsid w:val="00953747"/>
    <w:rsid w:val="009537F5"/>
    <w:rsid w:val="00954308"/>
    <w:rsid w:val="00954482"/>
    <w:rsid w:val="00954C45"/>
    <w:rsid w:val="009553DE"/>
    <w:rsid w:val="00955F44"/>
    <w:rsid w:val="00956B6B"/>
    <w:rsid w:val="00956F45"/>
    <w:rsid w:val="009573F9"/>
    <w:rsid w:val="00957A70"/>
    <w:rsid w:val="00957B52"/>
    <w:rsid w:val="00957B6E"/>
    <w:rsid w:val="00957CB9"/>
    <w:rsid w:val="00957DD7"/>
    <w:rsid w:val="00960CFA"/>
    <w:rsid w:val="00961216"/>
    <w:rsid w:val="00961FD5"/>
    <w:rsid w:val="0096215B"/>
    <w:rsid w:val="009622E9"/>
    <w:rsid w:val="00962306"/>
    <w:rsid w:val="0096256C"/>
    <w:rsid w:val="009630B7"/>
    <w:rsid w:val="00963414"/>
    <w:rsid w:val="009636DA"/>
    <w:rsid w:val="009642D2"/>
    <w:rsid w:val="009648C8"/>
    <w:rsid w:val="00964DC8"/>
    <w:rsid w:val="00965084"/>
    <w:rsid w:val="00965BBC"/>
    <w:rsid w:val="00966364"/>
    <w:rsid w:val="00967510"/>
    <w:rsid w:val="009679FE"/>
    <w:rsid w:val="009709FA"/>
    <w:rsid w:val="00971F49"/>
    <w:rsid w:val="009727EA"/>
    <w:rsid w:val="00973710"/>
    <w:rsid w:val="00973AFA"/>
    <w:rsid w:val="00973D0B"/>
    <w:rsid w:val="00975523"/>
    <w:rsid w:val="00976EBD"/>
    <w:rsid w:val="00977168"/>
    <w:rsid w:val="00977EC5"/>
    <w:rsid w:val="009804A4"/>
    <w:rsid w:val="009805D0"/>
    <w:rsid w:val="00981E10"/>
    <w:rsid w:val="00982242"/>
    <w:rsid w:val="00982570"/>
    <w:rsid w:val="00982B48"/>
    <w:rsid w:val="00983CE4"/>
    <w:rsid w:val="0098460F"/>
    <w:rsid w:val="00984906"/>
    <w:rsid w:val="00984D54"/>
    <w:rsid w:val="00985D8E"/>
    <w:rsid w:val="0098797C"/>
    <w:rsid w:val="0099012B"/>
    <w:rsid w:val="00990775"/>
    <w:rsid w:val="0099093A"/>
    <w:rsid w:val="009920E2"/>
    <w:rsid w:val="0099297A"/>
    <w:rsid w:val="00992C8C"/>
    <w:rsid w:val="00992F19"/>
    <w:rsid w:val="0099354F"/>
    <w:rsid w:val="009936F0"/>
    <w:rsid w:val="00994301"/>
    <w:rsid w:val="0099442D"/>
    <w:rsid w:val="00994733"/>
    <w:rsid w:val="00994B23"/>
    <w:rsid w:val="00994CA6"/>
    <w:rsid w:val="0099539C"/>
    <w:rsid w:val="009959B3"/>
    <w:rsid w:val="009962C7"/>
    <w:rsid w:val="009967BB"/>
    <w:rsid w:val="00996A9C"/>
    <w:rsid w:val="009972C0"/>
    <w:rsid w:val="009978FB"/>
    <w:rsid w:val="00997F0C"/>
    <w:rsid w:val="009A04BB"/>
    <w:rsid w:val="009A0821"/>
    <w:rsid w:val="009A09E3"/>
    <w:rsid w:val="009A0AEF"/>
    <w:rsid w:val="009A0E35"/>
    <w:rsid w:val="009A1C01"/>
    <w:rsid w:val="009A2328"/>
    <w:rsid w:val="009A2BF9"/>
    <w:rsid w:val="009A2CDF"/>
    <w:rsid w:val="009A3286"/>
    <w:rsid w:val="009A47A2"/>
    <w:rsid w:val="009A5914"/>
    <w:rsid w:val="009A6EB7"/>
    <w:rsid w:val="009A7AAD"/>
    <w:rsid w:val="009B0A22"/>
    <w:rsid w:val="009B202E"/>
    <w:rsid w:val="009B2193"/>
    <w:rsid w:val="009B29B0"/>
    <w:rsid w:val="009B2E17"/>
    <w:rsid w:val="009B5A84"/>
    <w:rsid w:val="009B63FC"/>
    <w:rsid w:val="009B659E"/>
    <w:rsid w:val="009B66AA"/>
    <w:rsid w:val="009B6E44"/>
    <w:rsid w:val="009B72EC"/>
    <w:rsid w:val="009B7D9E"/>
    <w:rsid w:val="009C0568"/>
    <w:rsid w:val="009C0B44"/>
    <w:rsid w:val="009C0BB6"/>
    <w:rsid w:val="009C1539"/>
    <w:rsid w:val="009C26C5"/>
    <w:rsid w:val="009C279D"/>
    <w:rsid w:val="009C2804"/>
    <w:rsid w:val="009C360B"/>
    <w:rsid w:val="009C3614"/>
    <w:rsid w:val="009C398E"/>
    <w:rsid w:val="009C41DC"/>
    <w:rsid w:val="009C4A41"/>
    <w:rsid w:val="009C63F2"/>
    <w:rsid w:val="009C68C7"/>
    <w:rsid w:val="009C71BE"/>
    <w:rsid w:val="009C7B1A"/>
    <w:rsid w:val="009D1729"/>
    <w:rsid w:val="009D250A"/>
    <w:rsid w:val="009D312B"/>
    <w:rsid w:val="009D3677"/>
    <w:rsid w:val="009D3765"/>
    <w:rsid w:val="009D3973"/>
    <w:rsid w:val="009D3EBC"/>
    <w:rsid w:val="009D4AE4"/>
    <w:rsid w:val="009D4E34"/>
    <w:rsid w:val="009D53EA"/>
    <w:rsid w:val="009D5426"/>
    <w:rsid w:val="009D5B14"/>
    <w:rsid w:val="009D5B6F"/>
    <w:rsid w:val="009D622D"/>
    <w:rsid w:val="009D6B12"/>
    <w:rsid w:val="009D6DE0"/>
    <w:rsid w:val="009D744C"/>
    <w:rsid w:val="009D776B"/>
    <w:rsid w:val="009D7A20"/>
    <w:rsid w:val="009D7C4D"/>
    <w:rsid w:val="009E00D7"/>
    <w:rsid w:val="009E030B"/>
    <w:rsid w:val="009E0638"/>
    <w:rsid w:val="009E0C14"/>
    <w:rsid w:val="009E0C3E"/>
    <w:rsid w:val="009E1CA5"/>
    <w:rsid w:val="009E215B"/>
    <w:rsid w:val="009E2337"/>
    <w:rsid w:val="009E28B0"/>
    <w:rsid w:val="009E2C63"/>
    <w:rsid w:val="009E30C0"/>
    <w:rsid w:val="009E329B"/>
    <w:rsid w:val="009E400D"/>
    <w:rsid w:val="009E433E"/>
    <w:rsid w:val="009E43B6"/>
    <w:rsid w:val="009E4F8D"/>
    <w:rsid w:val="009E5973"/>
    <w:rsid w:val="009E7066"/>
    <w:rsid w:val="009E7B26"/>
    <w:rsid w:val="009E7DC6"/>
    <w:rsid w:val="009F0581"/>
    <w:rsid w:val="009F1439"/>
    <w:rsid w:val="009F1B56"/>
    <w:rsid w:val="009F1F6E"/>
    <w:rsid w:val="009F2428"/>
    <w:rsid w:val="009F2482"/>
    <w:rsid w:val="009F29E6"/>
    <w:rsid w:val="009F2E20"/>
    <w:rsid w:val="009F4367"/>
    <w:rsid w:val="009F4DE8"/>
    <w:rsid w:val="009F692B"/>
    <w:rsid w:val="009F6EA1"/>
    <w:rsid w:val="009F7A7D"/>
    <w:rsid w:val="00A0038F"/>
    <w:rsid w:val="00A005ED"/>
    <w:rsid w:val="00A00805"/>
    <w:rsid w:val="00A00A06"/>
    <w:rsid w:val="00A00C95"/>
    <w:rsid w:val="00A01044"/>
    <w:rsid w:val="00A014BD"/>
    <w:rsid w:val="00A014C2"/>
    <w:rsid w:val="00A01789"/>
    <w:rsid w:val="00A01B9D"/>
    <w:rsid w:val="00A02179"/>
    <w:rsid w:val="00A02271"/>
    <w:rsid w:val="00A03064"/>
    <w:rsid w:val="00A030A2"/>
    <w:rsid w:val="00A03377"/>
    <w:rsid w:val="00A03BA3"/>
    <w:rsid w:val="00A04371"/>
    <w:rsid w:val="00A04731"/>
    <w:rsid w:val="00A04E60"/>
    <w:rsid w:val="00A05078"/>
    <w:rsid w:val="00A05C04"/>
    <w:rsid w:val="00A063D3"/>
    <w:rsid w:val="00A06FFF"/>
    <w:rsid w:val="00A07C03"/>
    <w:rsid w:val="00A100D0"/>
    <w:rsid w:val="00A11538"/>
    <w:rsid w:val="00A12621"/>
    <w:rsid w:val="00A13190"/>
    <w:rsid w:val="00A13C6E"/>
    <w:rsid w:val="00A13DB2"/>
    <w:rsid w:val="00A15186"/>
    <w:rsid w:val="00A15613"/>
    <w:rsid w:val="00A1568D"/>
    <w:rsid w:val="00A15D92"/>
    <w:rsid w:val="00A15D98"/>
    <w:rsid w:val="00A164A7"/>
    <w:rsid w:val="00A169B4"/>
    <w:rsid w:val="00A170AD"/>
    <w:rsid w:val="00A17DF0"/>
    <w:rsid w:val="00A2046C"/>
    <w:rsid w:val="00A21241"/>
    <w:rsid w:val="00A21364"/>
    <w:rsid w:val="00A23305"/>
    <w:rsid w:val="00A23315"/>
    <w:rsid w:val="00A23A1B"/>
    <w:rsid w:val="00A24614"/>
    <w:rsid w:val="00A246E3"/>
    <w:rsid w:val="00A249B5"/>
    <w:rsid w:val="00A25643"/>
    <w:rsid w:val="00A25D2B"/>
    <w:rsid w:val="00A25D38"/>
    <w:rsid w:val="00A25ED5"/>
    <w:rsid w:val="00A26425"/>
    <w:rsid w:val="00A2651E"/>
    <w:rsid w:val="00A26CAC"/>
    <w:rsid w:val="00A273B7"/>
    <w:rsid w:val="00A27DBF"/>
    <w:rsid w:val="00A27E8F"/>
    <w:rsid w:val="00A27F24"/>
    <w:rsid w:val="00A27F31"/>
    <w:rsid w:val="00A310B7"/>
    <w:rsid w:val="00A31F9D"/>
    <w:rsid w:val="00A325F3"/>
    <w:rsid w:val="00A33305"/>
    <w:rsid w:val="00A33331"/>
    <w:rsid w:val="00A339CB"/>
    <w:rsid w:val="00A35FE1"/>
    <w:rsid w:val="00A3627F"/>
    <w:rsid w:val="00A36C1F"/>
    <w:rsid w:val="00A370BD"/>
    <w:rsid w:val="00A37151"/>
    <w:rsid w:val="00A40E61"/>
    <w:rsid w:val="00A4196F"/>
    <w:rsid w:val="00A41C24"/>
    <w:rsid w:val="00A41EFD"/>
    <w:rsid w:val="00A41F6E"/>
    <w:rsid w:val="00A427A1"/>
    <w:rsid w:val="00A42A6E"/>
    <w:rsid w:val="00A43B99"/>
    <w:rsid w:val="00A43C4E"/>
    <w:rsid w:val="00A440D6"/>
    <w:rsid w:val="00A44143"/>
    <w:rsid w:val="00A441F5"/>
    <w:rsid w:val="00A444B0"/>
    <w:rsid w:val="00A45088"/>
    <w:rsid w:val="00A45AEF"/>
    <w:rsid w:val="00A5025B"/>
    <w:rsid w:val="00A5077E"/>
    <w:rsid w:val="00A5178D"/>
    <w:rsid w:val="00A5182B"/>
    <w:rsid w:val="00A51CE2"/>
    <w:rsid w:val="00A52F50"/>
    <w:rsid w:val="00A53013"/>
    <w:rsid w:val="00A53E23"/>
    <w:rsid w:val="00A54625"/>
    <w:rsid w:val="00A5536D"/>
    <w:rsid w:val="00A55D3B"/>
    <w:rsid w:val="00A56F6E"/>
    <w:rsid w:val="00A5729A"/>
    <w:rsid w:val="00A575D5"/>
    <w:rsid w:val="00A57D95"/>
    <w:rsid w:val="00A57F5D"/>
    <w:rsid w:val="00A60115"/>
    <w:rsid w:val="00A6091F"/>
    <w:rsid w:val="00A60CCB"/>
    <w:rsid w:val="00A60FBB"/>
    <w:rsid w:val="00A61704"/>
    <w:rsid w:val="00A624A9"/>
    <w:rsid w:val="00A63867"/>
    <w:rsid w:val="00A63C2D"/>
    <w:rsid w:val="00A63DC1"/>
    <w:rsid w:val="00A640FB"/>
    <w:rsid w:val="00A64241"/>
    <w:rsid w:val="00A6451E"/>
    <w:rsid w:val="00A64A1C"/>
    <w:rsid w:val="00A64C9F"/>
    <w:rsid w:val="00A650A8"/>
    <w:rsid w:val="00A6570E"/>
    <w:rsid w:val="00A6595A"/>
    <w:rsid w:val="00A65EA5"/>
    <w:rsid w:val="00A662EE"/>
    <w:rsid w:val="00A6737C"/>
    <w:rsid w:val="00A67621"/>
    <w:rsid w:val="00A67BB3"/>
    <w:rsid w:val="00A700F0"/>
    <w:rsid w:val="00A70BC5"/>
    <w:rsid w:val="00A711AB"/>
    <w:rsid w:val="00A711F3"/>
    <w:rsid w:val="00A723D9"/>
    <w:rsid w:val="00A7310B"/>
    <w:rsid w:val="00A73A47"/>
    <w:rsid w:val="00A73AA4"/>
    <w:rsid w:val="00A74EFB"/>
    <w:rsid w:val="00A75BBB"/>
    <w:rsid w:val="00A75C1D"/>
    <w:rsid w:val="00A76685"/>
    <w:rsid w:val="00A778ED"/>
    <w:rsid w:val="00A8055B"/>
    <w:rsid w:val="00A819FF"/>
    <w:rsid w:val="00A8200A"/>
    <w:rsid w:val="00A824BC"/>
    <w:rsid w:val="00A83513"/>
    <w:rsid w:val="00A83C8D"/>
    <w:rsid w:val="00A83E33"/>
    <w:rsid w:val="00A855EF"/>
    <w:rsid w:val="00A866B9"/>
    <w:rsid w:val="00A86EEA"/>
    <w:rsid w:val="00A8727F"/>
    <w:rsid w:val="00A872FD"/>
    <w:rsid w:val="00A87C70"/>
    <w:rsid w:val="00A87D91"/>
    <w:rsid w:val="00A9067B"/>
    <w:rsid w:val="00A90E89"/>
    <w:rsid w:val="00A919FE"/>
    <w:rsid w:val="00A92311"/>
    <w:rsid w:val="00A926AB"/>
    <w:rsid w:val="00A929BC"/>
    <w:rsid w:val="00A92C85"/>
    <w:rsid w:val="00A92E7B"/>
    <w:rsid w:val="00A9349F"/>
    <w:rsid w:val="00A934EA"/>
    <w:rsid w:val="00A94ED4"/>
    <w:rsid w:val="00A94FF4"/>
    <w:rsid w:val="00A9670D"/>
    <w:rsid w:val="00A970A8"/>
    <w:rsid w:val="00A970C8"/>
    <w:rsid w:val="00A97337"/>
    <w:rsid w:val="00A9734D"/>
    <w:rsid w:val="00A97619"/>
    <w:rsid w:val="00AA09EE"/>
    <w:rsid w:val="00AA16FF"/>
    <w:rsid w:val="00AA1BE5"/>
    <w:rsid w:val="00AA1DC1"/>
    <w:rsid w:val="00AA23B1"/>
    <w:rsid w:val="00AA2A2A"/>
    <w:rsid w:val="00AA2D11"/>
    <w:rsid w:val="00AA35E1"/>
    <w:rsid w:val="00AA361E"/>
    <w:rsid w:val="00AA3E27"/>
    <w:rsid w:val="00AA48CF"/>
    <w:rsid w:val="00AA66E3"/>
    <w:rsid w:val="00AA6A5E"/>
    <w:rsid w:val="00AA6E92"/>
    <w:rsid w:val="00AA6F37"/>
    <w:rsid w:val="00AB03C4"/>
    <w:rsid w:val="00AB0823"/>
    <w:rsid w:val="00AB0A80"/>
    <w:rsid w:val="00AB140D"/>
    <w:rsid w:val="00AB17AE"/>
    <w:rsid w:val="00AB1A19"/>
    <w:rsid w:val="00AB1C35"/>
    <w:rsid w:val="00AB1CD8"/>
    <w:rsid w:val="00AB232B"/>
    <w:rsid w:val="00AB46B9"/>
    <w:rsid w:val="00AB4703"/>
    <w:rsid w:val="00AB51E3"/>
    <w:rsid w:val="00AB5588"/>
    <w:rsid w:val="00AB55AC"/>
    <w:rsid w:val="00AB5894"/>
    <w:rsid w:val="00AB598C"/>
    <w:rsid w:val="00AB5A50"/>
    <w:rsid w:val="00AB5BFF"/>
    <w:rsid w:val="00AB5E48"/>
    <w:rsid w:val="00AB6D4C"/>
    <w:rsid w:val="00AB76B4"/>
    <w:rsid w:val="00AB7EC6"/>
    <w:rsid w:val="00AC061E"/>
    <w:rsid w:val="00AC0667"/>
    <w:rsid w:val="00AC0A7E"/>
    <w:rsid w:val="00AC11E1"/>
    <w:rsid w:val="00AC11FD"/>
    <w:rsid w:val="00AC151B"/>
    <w:rsid w:val="00AC1A67"/>
    <w:rsid w:val="00AC1E92"/>
    <w:rsid w:val="00AC2D69"/>
    <w:rsid w:val="00AC30B4"/>
    <w:rsid w:val="00AC35C6"/>
    <w:rsid w:val="00AC36E4"/>
    <w:rsid w:val="00AC3869"/>
    <w:rsid w:val="00AC3BB3"/>
    <w:rsid w:val="00AC3D70"/>
    <w:rsid w:val="00AC429D"/>
    <w:rsid w:val="00AC491A"/>
    <w:rsid w:val="00AC4A66"/>
    <w:rsid w:val="00AC59D9"/>
    <w:rsid w:val="00AC61E3"/>
    <w:rsid w:val="00AC6C0B"/>
    <w:rsid w:val="00AC751A"/>
    <w:rsid w:val="00AC7B01"/>
    <w:rsid w:val="00AD0BD5"/>
    <w:rsid w:val="00AD0C7A"/>
    <w:rsid w:val="00AD1365"/>
    <w:rsid w:val="00AD182D"/>
    <w:rsid w:val="00AD193A"/>
    <w:rsid w:val="00AD1AA2"/>
    <w:rsid w:val="00AD20C2"/>
    <w:rsid w:val="00AD2186"/>
    <w:rsid w:val="00AD246D"/>
    <w:rsid w:val="00AD2D34"/>
    <w:rsid w:val="00AD390A"/>
    <w:rsid w:val="00AD3BBD"/>
    <w:rsid w:val="00AD4B60"/>
    <w:rsid w:val="00AD5CF9"/>
    <w:rsid w:val="00AD5D8D"/>
    <w:rsid w:val="00AD62D2"/>
    <w:rsid w:val="00AD66D8"/>
    <w:rsid w:val="00AD71FC"/>
    <w:rsid w:val="00AD76F2"/>
    <w:rsid w:val="00AD7AF7"/>
    <w:rsid w:val="00AD7D79"/>
    <w:rsid w:val="00AE01EB"/>
    <w:rsid w:val="00AE0530"/>
    <w:rsid w:val="00AE0D9A"/>
    <w:rsid w:val="00AE130F"/>
    <w:rsid w:val="00AE1AED"/>
    <w:rsid w:val="00AE2075"/>
    <w:rsid w:val="00AE2B18"/>
    <w:rsid w:val="00AE3D19"/>
    <w:rsid w:val="00AE3E41"/>
    <w:rsid w:val="00AE4D98"/>
    <w:rsid w:val="00AE508B"/>
    <w:rsid w:val="00AE5106"/>
    <w:rsid w:val="00AE5478"/>
    <w:rsid w:val="00AE6E4E"/>
    <w:rsid w:val="00AE6F15"/>
    <w:rsid w:val="00AE7B08"/>
    <w:rsid w:val="00AE7C63"/>
    <w:rsid w:val="00AF020C"/>
    <w:rsid w:val="00AF06C2"/>
    <w:rsid w:val="00AF111C"/>
    <w:rsid w:val="00AF1C81"/>
    <w:rsid w:val="00AF2545"/>
    <w:rsid w:val="00AF4DDB"/>
    <w:rsid w:val="00AF5180"/>
    <w:rsid w:val="00AF545C"/>
    <w:rsid w:val="00AF569A"/>
    <w:rsid w:val="00AF6361"/>
    <w:rsid w:val="00AF65ED"/>
    <w:rsid w:val="00AF6CF0"/>
    <w:rsid w:val="00AF7514"/>
    <w:rsid w:val="00AF7889"/>
    <w:rsid w:val="00AF7D71"/>
    <w:rsid w:val="00AF7DE2"/>
    <w:rsid w:val="00B000FC"/>
    <w:rsid w:val="00B00678"/>
    <w:rsid w:val="00B00930"/>
    <w:rsid w:val="00B00D98"/>
    <w:rsid w:val="00B0159A"/>
    <w:rsid w:val="00B015A2"/>
    <w:rsid w:val="00B0284A"/>
    <w:rsid w:val="00B03180"/>
    <w:rsid w:val="00B03497"/>
    <w:rsid w:val="00B039EF"/>
    <w:rsid w:val="00B04048"/>
    <w:rsid w:val="00B0439F"/>
    <w:rsid w:val="00B056C7"/>
    <w:rsid w:val="00B0595B"/>
    <w:rsid w:val="00B06F05"/>
    <w:rsid w:val="00B070D1"/>
    <w:rsid w:val="00B07372"/>
    <w:rsid w:val="00B07A7B"/>
    <w:rsid w:val="00B07BB0"/>
    <w:rsid w:val="00B11B4C"/>
    <w:rsid w:val="00B12A04"/>
    <w:rsid w:val="00B13009"/>
    <w:rsid w:val="00B133E4"/>
    <w:rsid w:val="00B1352D"/>
    <w:rsid w:val="00B1455E"/>
    <w:rsid w:val="00B14D9A"/>
    <w:rsid w:val="00B16E40"/>
    <w:rsid w:val="00B17C44"/>
    <w:rsid w:val="00B206C5"/>
    <w:rsid w:val="00B20A4F"/>
    <w:rsid w:val="00B210E9"/>
    <w:rsid w:val="00B21701"/>
    <w:rsid w:val="00B218F5"/>
    <w:rsid w:val="00B22F24"/>
    <w:rsid w:val="00B23BA6"/>
    <w:rsid w:val="00B2438B"/>
    <w:rsid w:val="00B245D1"/>
    <w:rsid w:val="00B2463E"/>
    <w:rsid w:val="00B24AD8"/>
    <w:rsid w:val="00B24BC0"/>
    <w:rsid w:val="00B24D81"/>
    <w:rsid w:val="00B25202"/>
    <w:rsid w:val="00B25238"/>
    <w:rsid w:val="00B255EB"/>
    <w:rsid w:val="00B264AA"/>
    <w:rsid w:val="00B26569"/>
    <w:rsid w:val="00B26FA7"/>
    <w:rsid w:val="00B27525"/>
    <w:rsid w:val="00B30009"/>
    <w:rsid w:val="00B30E6A"/>
    <w:rsid w:val="00B31176"/>
    <w:rsid w:val="00B318E0"/>
    <w:rsid w:val="00B31C4A"/>
    <w:rsid w:val="00B31F34"/>
    <w:rsid w:val="00B32B03"/>
    <w:rsid w:val="00B32CED"/>
    <w:rsid w:val="00B3309E"/>
    <w:rsid w:val="00B34C4D"/>
    <w:rsid w:val="00B351D3"/>
    <w:rsid w:val="00B357DB"/>
    <w:rsid w:val="00B37BE7"/>
    <w:rsid w:val="00B40312"/>
    <w:rsid w:val="00B404B0"/>
    <w:rsid w:val="00B40947"/>
    <w:rsid w:val="00B40F24"/>
    <w:rsid w:val="00B41A6B"/>
    <w:rsid w:val="00B420A8"/>
    <w:rsid w:val="00B42BBA"/>
    <w:rsid w:val="00B436B0"/>
    <w:rsid w:val="00B44247"/>
    <w:rsid w:val="00B44CE7"/>
    <w:rsid w:val="00B45395"/>
    <w:rsid w:val="00B46285"/>
    <w:rsid w:val="00B462C7"/>
    <w:rsid w:val="00B50C6F"/>
    <w:rsid w:val="00B514E4"/>
    <w:rsid w:val="00B51A4B"/>
    <w:rsid w:val="00B51EE1"/>
    <w:rsid w:val="00B52523"/>
    <w:rsid w:val="00B526BF"/>
    <w:rsid w:val="00B52EEC"/>
    <w:rsid w:val="00B539C6"/>
    <w:rsid w:val="00B540CD"/>
    <w:rsid w:val="00B542EC"/>
    <w:rsid w:val="00B547F9"/>
    <w:rsid w:val="00B548B0"/>
    <w:rsid w:val="00B550AC"/>
    <w:rsid w:val="00B5511B"/>
    <w:rsid w:val="00B558F1"/>
    <w:rsid w:val="00B56D5C"/>
    <w:rsid w:val="00B57449"/>
    <w:rsid w:val="00B574C7"/>
    <w:rsid w:val="00B574E4"/>
    <w:rsid w:val="00B5751E"/>
    <w:rsid w:val="00B5753A"/>
    <w:rsid w:val="00B57CE2"/>
    <w:rsid w:val="00B57FC2"/>
    <w:rsid w:val="00B601CD"/>
    <w:rsid w:val="00B602B6"/>
    <w:rsid w:val="00B60DCC"/>
    <w:rsid w:val="00B60F02"/>
    <w:rsid w:val="00B613AB"/>
    <w:rsid w:val="00B61454"/>
    <w:rsid w:val="00B61C5F"/>
    <w:rsid w:val="00B629FE"/>
    <w:rsid w:val="00B65457"/>
    <w:rsid w:val="00B6555A"/>
    <w:rsid w:val="00B657B4"/>
    <w:rsid w:val="00B65951"/>
    <w:rsid w:val="00B65E41"/>
    <w:rsid w:val="00B66187"/>
    <w:rsid w:val="00B66677"/>
    <w:rsid w:val="00B66964"/>
    <w:rsid w:val="00B673D4"/>
    <w:rsid w:val="00B67A6B"/>
    <w:rsid w:val="00B70929"/>
    <w:rsid w:val="00B70947"/>
    <w:rsid w:val="00B70A5A"/>
    <w:rsid w:val="00B70AE8"/>
    <w:rsid w:val="00B713BD"/>
    <w:rsid w:val="00B7233C"/>
    <w:rsid w:val="00B741E8"/>
    <w:rsid w:val="00B744F1"/>
    <w:rsid w:val="00B74880"/>
    <w:rsid w:val="00B75269"/>
    <w:rsid w:val="00B75D1A"/>
    <w:rsid w:val="00B7619B"/>
    <w:rsid w:val="00B76838"/>
    <w:rsid w:val="00B76A4C"/>
    <w:rsid w:val="00B76E38"/>
    <w:rsid w:val="00B77FB4"/>
    <w:rsid w:val="00B8126A"/>
    <w:rsid w:val="00B81BC9"/>
    <w:rsid w:val="00B81DC9"/>
    <w:rsid w:val="00B81DE3"/>
    <w:rsid w:val="00B81E6E"/>
    <w:rsid w:val="00B829CD"/>
    <w:rsid w:val="00B836DB"/>
    <w:rsid w:val="00B83839"/>
    <w:rsid w:val="00B83B57"/>
    <w:rsid w:val="00B8479E"/>
    <w:rsid w:val="00B84E08"/>
    <w:rsid w:val="00B864CA"/>
    <w:rsid w:val="00B864E7"/>
    <w:rsid w:val="00B869F9"/>
    <w:rsid w:val="00B86EBA"/>
    <w:rsid w:val="00B86F4E"/>
    <w:rsid w:val="00B87015"/>
    <w:rsid w:val="00B8732E"/>
    <w:rsid w:val="00B87978"/>
    <w:rsid w:val="00B90258"/>
    <w:rsid w:val="00B91567"/>
    <w:rsid w:val="00B91729"/>
    <w:rsid w:val="00B92048"/>
    <w:rsid w:val="00B9238A"/>
    <w:rsid w:val="00B927A8"/>
    <w:rsid w:val="00B92CF0"/>
    <w:rsid w:val="00B92DC2"/>
    <w:rsid w:val="00B92F13"/>
    <w:rsid w:val="00B93E7F"/>
    <w:rsid w:val="00B94431"/>
    <w:rsid w:val="00B94602"/>
    <w:rsid w:val="00B9466D"/>
    <w:rsid w:val="00B94C99"/>
    <w:rsid w:val="00B95DF7"/>
    <w:rsid w:val="00B961D5"/>
    <w:rsid w:val="00B966B4"/>
    <w:rsid w:val="00B97147"/>
    <w:rsid w:val="00B97F28"/>
    <w:rsid w:val="00BA0625"/>
    <w:rsid w:val="00BA13EB"/>
    <w:rsid w:val="00BA2D82"/>
    <w:rsid w:val="00BA2DD3"/>
    <w:rsid w:val="00BA3652"/>
    <w:rsid w:val="00BA39D7"/>
    <w:rsid w:val="00BA3B7C"/>
    <w:rsid w:val="00BA3C53"/>
    <w:rsid w:val="00BA3EC1"/>
    <w:rsid w:val="00BA48B0"/>
    <w:rsid w:val="00BA4A4E"/>
    <w:rsid w:val="00BA4B87"/>
    <w:rsid w:val="00BA4C4C"/>
    <w:rsid w:val="00BA4CE3"/>
    <w:rsid w:val="00BA5526"/>
    <w:rsid w:val="00BA5FF3"/>
    <w:rsid w:val="00BA6984"/>
    <w:rsid w:val="00BA6C51"/>
    <w:rsid w:val="00BA78DA"/>
    <w:rsid w:val="00BA79AF"/>
    <w:rsid w:val="00BA7E45"/>
    <w:rsid w:val="00BB011C"/>
    <w:rsid w:val="00BB0197"/>
    <w:rsid w:val="00BB062D"/>
    <w:rsid w:val="00BB0888"/>
    <w:rsid w:val="00BB094C"/>
    <w:rsid w:val="00BB0AD3"/>
    <w:rsid w:val="00BB0C20"/>
    <w:rsid w:val="00BB0CCB"/>
    <w:rsid w:val="00BB0D17"/>
    <w:rsid w:val="00BB1660"/>
    <w:rsid w:val="00BB21F5"/>
    <w:rsid w:val="00BB2A25"/>
    <w:rsid w:val="00BB2C68"/>
    <w:rsid w:val="00BB3D71"/>
    <w:rsid w:val="00BB3E6A"/>
    <w:rsid w:val="00BB4014"/>
    <w:rsid w:val="00BB4C3F"/>
    <w:rsid w:val="00BB4D7E"/>
    <w:rsid w:val="00BB4E4C"/>
    <w:rsid w:val="00BB55EF"/>
    <w:rsid w:val="00BB5781"/>
    <w:rsid w:val="00BB5C46"/>
    <w:rsid w:val="00BB647B"/>
    <w:rsid w:val="00BB6608"/>
    <w:rsid w:val="00BB72C6"/>
    <w:rsid w:val="00BB7ABD"/>
    <w:rsid w:val="00BB7EE4"/>
    <w:rsid w:val="00BC11E6"/>
    <w:rsid w:val="00BC203A"/>
    <w:rsid w:val="00BC2525"/>
    <w:rsid w:val="00BC260E"/>
    <w:rsid w:val="00BC287E"/>
    <w:rsid w:val="00BC3776"/>
    <w:rsid w:val="00BC39FE"/>
    <w:rsid w:val="00BC474D"/>
    <w:rsid w:val="00BC4C94"/>
    <w:rsid w:val="00BC5F5F"/>
    <w:rsid w:val="00BC6D7B"/>
    <w:rsid w:val="00BC722F"/>
    <w:rsid w:val="00BC7314"/>
    <w:rsid w:val="00BC7878"/>
    <w:rsid w:val="00BC7B30"/>
    <w:rsid w:val="00BD1455"/>
    <w:rsid w:val="00BD184F"/>
    <w:rsid w:val="00BD221B"/>
    <w:rsid w:val="00BD2688"/>
    <w:rsid w:val="00BD3218"/>
    <w:rsid w:val="00BD3710"/>
    <w:rsid w:val="00BD3800"/>
    <w:rsid w:val="00BD4391"/>
    <w:rsid w:val="00BD5506"/>
    <w:rsid w:val="00BD5DE5"/>
    <w:rsid w:val="00BD6030"/>
    <w:rsid w:val="00BD649D"/>
    <w:rsid w:val="00BD6715"/>
    <w:rsid w:val="00BD7821"/>
    <w:rsid w:val="00BD7CB5"/>
    <w:rsid w:val="00BD7FD8"/>
    <w:rsid w:val="00BE0533"/>
    <w:rsid w:val="00BE0A69"/>
    <w:rsid w:val="00BE0D43"/>
    <w:rsid w:val="00BE217D"/>
    <w:rsid w:val="00BE3200"/>
    <w:rsid w:val="00BE334A"/>
    <w:rsid w:val="00BE34E5"/>
    <w:rsid w:val="00BE3AF7"/>
    <w:rsid w:val="00BE3D1B"/>
    <w:rsid w:val="00BE3E2D"/>
    <w:rsid w:val="00BE47CA"/>
    <w:rsid w:val="00BE48C1"/>
    <w:rsid w:val="00BE4A96"/>
    <w:rsid w:val="00BE4AC3"/>
    <w:rsid w:val="00BE5151"/>
    <w:rsid w:val="00BE5B52"/>
    <w:rsid w:val="00BE714F"/>
    <w:rsid w:val="00BF0A60"/>
    <w:rsid w:val="00BF0A9C"/>
    <w:rsid w:val="00BF0F74"/>
    <w:rsid w:val="00BF1ADB"/>
    <w:rsid w:val="00BF2698"/>
    <w:rsid w:val="00BF26D8"/>
    <w:rsid w:val="00BF3686"/>
    <w:rsid w:val="00BF38DF"/>
    <w:rsid w:val="00BF39B9"/>
    <w:rsid w:val="00BF3CA3"/>
    <w:rsid w:val="00BF3F8B"/>
    <w:rsid w:val="00BF4305"/>
    <w:rsid w:val="00BF553F"/>
    <w:rsid w:val="00BF5677"/>
    <w:rsid w:val="00BF5C51"/>
    <w:rsid w:val="00BF5EA0"/>
    <w:rsid w:val="00BF62D6"/>
    <w:rsid w:val="00BF62FF"/>
    <w:rsid w:val="00BF641C"/>
    <w:rsid w:val="00BF6AC4"/>
    <w:rsid w:val="00BF75FD"/>
    <w:rsid w:val="00C0108F"/>
    <w:rsid w:val="00C0165A"/>
    <w:rsid w:val="00C01CF9"/>
    <w:rsid w:val="00C020EE"/>
    <w:rsid w:val="00C02D39"/>
    <w:rsid w:val="00C02E83"/>
    <w:rsid w:val="00C03367"/>
    <w:rsid w:val="00C03C74"/>
    <w:rsid w:val="00C04571"/>
    <w:rsid w:val="00C04596"/>
    <w:rsid w:val="00C05490"/>
    <w:rsid w:val="00C05BF8"/>
    <w:rsid w:val="00C061B3"/>
    <w:rsid w:val="00C069D5"/>
    <w:rsid w:val="00C06BAE"/>
    <w:rsid w:val="00C0726F"/>
    <w:rsid w:val="00C07E70"/>
    <w:rsid w:val="00C07F7E"/>
    <w:rsid w:val="00C10C99"/>
    <w:rsid w:val="00C1190B"/>
    <w:rsid w:val="00C12059"/>
    <w:rsid w:val="00C1347D"/>
    <w:rsid w:val="00C137A8"/>
    <w:rsid w:val="00C13F81"/>
    <w:rsid w:val="00C142B9"/>
    <w:rsid w:val="00C14317"/>
    <w:rsid w:val="00C14B5A"/>
    <w:rsid w:val="00C15446"/>
    <w:rsid w:val="00C16032"/>
    <w:rsid w:val="00C1622A"/>
    <w:rsid w:val="00C169BA"/>
    <w:rsid w:val="00C1700E"/>
    <w:rsid w:val="00C17A1B"/>
    <w:rsid w:val="00C17A86"/>
    <w:rsid w:val="00C2029E"/>
    <w:rsid w:val="00C20B89"/>
    <w:rsid w:val="00C20D1E"/>
    <w:rsid w:val="00C210E9"/>
    <w:rsid w:val="00C21210"/>
    <w:rsid w:val="00C21919"/>
    <w:rsid w:val="00C21A18"/>
    <w:rsid w:val="00C2219A"/>
    <w:rsid w:val="00C2291E"/>
    <w:rsid w:val="00C23001"/>
    <w:rsid w:val="00C233CA"/>
    <w:rsid w:val="00C2340F"/>
    <w:rsid w:val="00C23CD5"/>
    <w:rsid w:val="00C2465A"/>
    <w:rsid w:val="00C24B49"/>
    <w:rsid w:val="00C24BCE"/>
    <w:rsid w:val="00C25A5B"/>
    <w:rsid w:val="00C26627"/>
    <w:rsid w:val="00C26CF6"/>
    <w:rsid w:val="00C26E7F"/>
    <w:rsid w:val="00C275FC"/>
    <w:rsid w:val="00C30788"/>
    <w:rsid w:val="00C30A6E"/>
    <w:rsid w:val="00C30F77"/>
    <w:rsid w:val="00C31553"/>
    <w:rsid w:val="00C31ADC"/>
    <w:rsid w:val="00C31BA1"/>
    <w:rsid w:val="00C33255"/>
    <w:rsid w:val="00C3352D"/>
    <w:rsid w:val="00C346F8"/>
    <w:rsid w:val="00C34D84"/>
    <w:rsid w:val="00C35855"/>
    <w:rsid w:val="00C35FC5"/>
    <w:rsid w:val="00C361F9"/>
    <w:rsid w:val="00C36303"/>
    <w:rsid w:val="00C36359"/>
    <w:rsid w:val="00C36DC0"/>
    <w:rsid w:val="00C36EA5"/>
    <w:rsid w:val="00C376CD"/>
    <w:rsid w:val="00C37E70"/>
    <w:rsid w:val="00C4012A"/>
    <w:rsid w:val="00C40139"/>
    <w:rsid w:val="00C40946"/>
    <w:rsid w:val="00C41025"/>
    <w:rsid w:val="00C412B6"/>
    <w:rsid w:val="00C41ADE"/>
    <w:rsid w:val="00C42F59"/>
    <w:rsid w:val="00C432FD"/>
    <w:rsid w:val="00C438E5"/>
    <w:rsid w:val="00C44168"/>
    <w:rsid w:val="00C44AE4"/>
    <w:rsid w:val="00C452CE"/>
    <w:rsid w:val="00C4540A"/>
    <w:rsid w:val="00C457E0"/>
    <w:rsid w:val="00C45EF1"/>
    <w:rsid w:val="00C46029"/>
    <w:rsid w:val="00C4645B"/>
    <w:rsid w:val="00C4756A"/>
    <w:rsid w:val="00C50346"/>
    <w:rsid w:val="00C50B64"/>
    <w:rsid w:val="00C50E39"/>
    <w:rsid w:val="00C51086"/>
    <w:rsid w:val="00C51291"/>
    <w:rsid w:val="00C5144F"/>
    <w:rsid w:val="00C521CB"/>
    <w:rsid w:val="00C5271E"/>
    <w:rsid w:val="00C52855"/>
    <w:rsid w:val="00C52C03"/>
    <w:rsid w:val="00C52DB1"/>
    <w:rsid w:val="00C5382C"/>
    <w:rsid w:val="00C53927"/>
    <w:rsid w:val="00C5400C"/>
    <w:rsid w:val="00C54157"/>
    <w:rsid w:val="00C5601C"/>
    <w:rsid w:val="00C56F40"/>
    <w:rsid w:val="00C57BC9"/>
    <w:rsid w:val="00C6010E"/>
    <w:rsid w:val="00C60502"/>
    <w:rsid w:val="00C60AE2"/>
    <w:rsid w:val="00C618E1"/>
    <w:rsid w:val="00C619B5"/>
    <w:rsid w:val="00C61BC3"/>
    <w:rsid w:val="00C61EFB"/>
    <w:rsid w:val="00C62650"/>
    <w:rsid w:val="00C62C9A"/>
    <w:rsid w:val="00C630AF"/>
    <w:rsid w:val="00C63415"/>
    <w:rsid w:val="00C63DD8"/>
    <w:rsid w:val="00C647E7"/>
    <w:rsid w:val="00C64983"/>
    <w:rsid w:val="00C64F12"/>
    <w:rsid w:val="00C654FB"/>
    <w:rsid w:val="00C6559C"/>
    <w:rsid w:val="00C659BB"/>
    <w:rsid w:val="00C66B51"/>
    <w:rsid w:val="00C66ECC"/>
    <w:rsid w:val="00C6761E"/>
    <w:rsid w:val="00C7047C"/>
    <w:rsid w:val="00C70FDB"/>
    <w:rsid w:val="00C714CB"/>
    <w:rsid w:val="00C716A6"/>
    <w:rsid w:val="00C71898"/>
    <w:rsid w:val="00C71AD8"/>
    <w:rsid w:val="00C71CBC"/>
    <w:rsid w:val="00C73191"/>
    <w:rsid w:val="00C73341"/>
    <w:rsid w:val="00C73763"/>
    <w:rsid w:val="00C74011"/>
    <w:rsid w:val="00C756DF"/>
    <w:rsid w:val="00C7582C"/>
    <w:rsid w:val="00C75996"/>
    <w:rsid w:val="00C76089"/>
    <w:rsid w:val="00C7741C"/>
    <w:rsid w:val="00C77C17"/>
    <w:rsid w:val="00C77DDB"/>
    <w:rsid w:val="00C8003B"/>
    <w:rsid w:val="00C8020B"/>
    <w:rsid w:val="00C8071C"/>
    <w:rsid w:val="00C80AE0"/>
    <w:rsid w:val="00C80D89"/>
    <w:rsid w:val="00C815A4"/>
    <w:rsid w:val="00C81A05"/>
    <w:rsid w:val="00C81CAC"/>
    <w:rsid w:val="00C81D61"/>
    <w:rsid w:val="00C8237F"/>
    <w:rsid w:val="00C837A7"/>
    <w:rsid w:val="00C850BC"/>
    <w:rsid w:val="00C85273"/>
    <w:rsid w:val="00C8569F"/>
    <w:rsid w:val="00C85991"/>
    <w:rsid w:val="00C8650A"/>
    <w:rsid w:val="00C866E5"/>
    <w:rsid w:val="00C86D29"/>
    <w:rsid w:val="00C86E3F"/>
    <w:rsid w:val="00C872BD"/>
    <w:rsid w:val="00C87A19"/>
    <w:rsid w:val="00C87C0F"/>
    <w:rsid w:val="00C904B9"/>
    <w:rsid w:val="00C905B4"/>
    <w:rsid w:val="00C9067E"/>
    <w:rsid w:val="00C911AA"/>
    <w:rsid w:val="00C918FD"/>
    <w:rsid w:val="00C91EEE"/>
    <w:rsid w:val="00C926F3"/>
    <w:rsid w:val="00C92889"/>
    <w:rsid w:val="00C9316E"/>
    <w:rsid w:val="00C93E1F"/>
    <w:rsid w:val="00C94120"/>
    <w:rsid w:val="00C9439A"/>
    <w:rsid w:val="00C9465D"/>
    <w:rsid w:val="00C952DB"/>
    <w:rsid w:val="00C95CB2"/>
    <w:rsid w:val="00C95F05"/>
    <w:rsid w:val="00C96730"/>
    <w:rsid w:val="00C96835"/>
    <w:rsid w:val="00C96877"/>
    <w:rsid w:val="00C970E4"/>
    <w:rsid w:val="00C973B3"/>
    <w:rsid w:val="00CA0A60"/>
    <w:rsid w:val="00CA10BE"/>
    <w:rsid w:val="00CA1274"/>
    <w:rsid w:val="00CA2588"/>
    <w:rsid w:val="00CA281C"/>
    <w:rsid w:val="00CA2C93"/>
    <w:rsid w:val="00CA3B44"/>
    <w:rsid w:val="00CA3EE7"/>
    <w:rsid w:val="00CA4221"/>
    <w:rsid w:val="00CA44A6"/>
    <w:rsid w:val="00CA52F4"/>
    <w:rsid w:val="00CA5E5A"/>
    <w:rsid w:val="00CA678A"/>
    <w:rsid w:val="00CA7592"/>
    <w:rsid w:val="00CA7C61"/>
    <w:rsid w:val="00CB0C7C"/>
    <w:rsid w:val="00CB2C9D"/>
    <w:rsid w:val="00CB3204"/>
    <w:rsid w:val="00CB34D6"/>
    <w:rsid w:val="00CB43F4"/>
    <w:rsid w:val="00CB4631"/>
    <w:rsid w:val="00CB53D3"/>
    <w:rsid w:val="00CB55C1"/>
    <w:rsid w:val="00CB5A5F"/>
    <w:rsid w:val="00CB5FB7"/>
    <w:rsid w:val="00CB70BC"/>
    <w:rsid w:val="00CB7B77"/>
    <w:rsid w:val="00CB7E57"/>
    <w:rsid w:val="00CC044F"/>
    <w:rsid w:val="00CC054D"/>
    <w:rsid w:val="00CC168F"/>
    <w:rsid w:val="00CC18DC"/>
    <w:rsid w:val="00CC2064"/>
    <w:rsid w:val="00CC2A9D"/>
    <w:rsid w:val="00CC2B74"/>
    <w:rsid w:val="00CC2CD4"/>
    <w:rsid w:val="00CC3552"/>
    <w:rsid w:val="00CC3B75"/>
    <w:rsid w:val="00CC3D2B"/>
    <w:rsid w:val="00CC490D"/>
    <w:rsid w:val="00CC497E"/>
    <w:rsid w:val="00CC508B"/>
    <w:rsid w:val="00CC52E9"/>
    <w:rsid w:val="00CC5439"/>
    <w:rsid w:val="00CC73DB"/>
    <w:rsid w:val="00CC7983"/>
    <w:rsid w:val="00CC7AD4"/>
    <w:rsid w:val="00CC7BFC"/>
    <w:rsid w:val="00CC7DA7"/>
    <w:rsid w:val="00CD0B4E"/>
    <w:rsid w:val="00CD0C79"/>
    <w:rsid w:val="00CD1E7C"/>
    <w:rsid w:val="00CD340B"/>
    <w:rsid w:val="00CD3D31"/>
    <w:rsid w:val="00CD41D8"/>
    <w:rsid w:val="00CD4331"/>
    <w:rsid w:val="00CD4846"/>
    <w:rsid w:val="00CD492C"/>
    <w:rsid w:val="00CD4A31"/>
    <w:rsid w:val="00CD54EE"/>
    <w:rsid w:val="00CD54F5"/>
    <w:rsid w:val="00CD585A"/>
    <w:rsid w:val="00CD5C4E"/>
    <w:rsid w:val="00CD6146"/>
    <w:rsid w:val="00CD62DF"/>
    <w:rsid w:val="00CD6519"/>
    <w:rsid w:val="00CD6C48"/>
    <w:rsid w:val="00CD6EE1"/>
    <w:rsid w:val="00CD722F"/>
    <w:rsid w:val="00CD737E"/>
    <w:rsid w:val="00CD790C"/>
    <w:rsid w:val="00CD7C02"/>
    <w:rsid w:val="00CE0F43"/>
    <w:rsid w:val="00CE11C8"/>
    <w:rsid w:val="00CE338D"/>
    <w:rsid w:val="00CE3A95"/>
    <w:rsid w:val="00CE3CF8"/>
    <w:rsid w:val="00CE4073"/>
    <w:rsid w:val="00CE40A1"/>
    <w:rsid w:val="00CE59A6"/>
    <w:rsid w:val="00CE6272"/>
    <w:rsid w:val="00CE76EF"/>
    <w:rsid w:val="00CE78BE"/>
    <w:rsid w:val="00CE7E8F"/>
    <w:rsid w:val="00CE7F9D"/>
    <w:rsid w:val="00CF082D"/>
    <w:rsid w:val="00CF0F6E"/>
    <w:rsid w:val="00CF15D3"/>
    <w:rsid w:val="00CF19C2"/>
    <w:rsid w:val="00CF1E22"/>
    <w:rsid w:val="00CF21C0"/>
    <w:rsid w:val="00CF315C"/>
    <w:rsid w:val="00CF3D06"/>
    <w:rsid w:val="00CF3EC9"/>
    <w:rsid w:val="00CF4234"/>
    <w:rsid w:val="00CF4978"/>
    <w:rsid w:val="00CF4C0B"/>
    <w:rsid w:val="00CF4DAF"/>
    <w:rsid w:val="00CF5084"/>
    <w:rsid w:val="00CF5182"/>
    <w:rsid w:val="00CF5723"/>
    <w:rsid w:val="00CF5BE9"/>
    <w:rsid w:val="00CF5C7A"/>
    <w:rsid w:val="00CF5D40"/>
    <w:rsid w:val="00CF660C"/>
    <w:rsid w:val="00CF6F63"/>
    <w:rsid w:val="00CF7CDF"/>
    <w:rsid w:val="00CF7E24"/>
    <w:rsid w:val="00D00023"/>
    <w:rsid w:val="00D000CA"/>
    <w:rsid w:val="00D00132"/>
    <w:rsid w:val="00D002F4"/>
    <w:rsid w:val="00D00663"/>
    <w:rsid w:val="00D00ACB"/>
    <w:rsid w:val="00D019D7"/>
    <w:rsid w:val="00D01D0A"/>
    <w:rsid w:val="00D0292F"/>
    <w:rsid w:val="00D029D5"/>
    <w:rsid w:val="00D0374F"/>
    <w:rsid w:val="00D0424A"/>
    <w:rsid w:val="00D046FF"/>
    <w:rsid w:val="00D050EF"/>
    <w:rsid w:val="00D053F7"/>
    <w:rsid w:val="00D058AB"/>
    <w:rsid w:val="00D060F3"/>
    <w:rsid w:val="00D062B8"/>
    <w:rsid w:val="00D06B6F"/>
    <w:rsid w:val="00D07A23"/>
    <w:rsid w:val="00D10275"/>
    <w:rsid w:val="00D10448"/>
    <w:rsid w:val="00D10533"/>
    <w:rsid w:val="00D10A75"/>
    <w:rsid w:val="00D1141B"/>
    <w:rsid w:val="00D11865"/>
    <w:rsid w:val="00D11A46"/>
    <w:rsid w:val="00D11BAB"/>
    <w:rsid w:val="00D123D2"/>
    <w:rsid w:val="00D13333"/>
    <w:rsid w:val="00D13726"/>
    <w:rsid w:val="00D142BB"/>
    <w:rsid w:val="00D14F33"/>
    <w:rsid w:val="00D15CF7"/>
    <w:rsid w:val="00D16093"/>
    <w:rsid w:val="00D164C3"/>
    <w:rsid w:val="00D1658C"/>
    <w:rsid w:val="00D16BC0"/>
    <w:rsid w:val="00D20241"/>
    <w:rsid w:val="00D20462"/>
    <w:rsid w:val="00D2053C"/>
    <w:rsid w:val="00D209DA"/>
    <w:rsid w:val="00D20CED"/>
    <w:rsid w:val="00D22184"/>
    <w:rsid w:val="00D22240"/>
    <w:rsid w:val="00D22453"/>
    <w:rsid w:val="00D2308B"/>
    <w:rsid w:val="00D235E5"/>
    <w:rsid w:val="00D23B08"/>
    <w:rsid w:val="00D2461A"/>
    <w:rsid w:val="00D24D1F"/>
    <w:rsid w:val="00D251CC"/>
    <w:rsid w:val="00D261E6"/>
    <w:rsid w:val="00D26A10"/>
    <w:rsid w:val="00D270C1"/>
    <w:rsid w:val="00D31CF0"/>
    <w:rsid w:val="00D328CC"/>
    <w:rsid w:val="00D32E6C"/>
    <w:rsid w:val="00D3399A"/>
    <w:rsid w:val="00D33B10"/>
    <w:rsid w:val="00D34B53"/>
    <w:rsid w:val="00D35043"/>
    <w:rsid w:val="00D354F9"/>
    <w:rsid w:val="00D35EA4"/>
    <w:rsid w:val="00D361B2"/>
    <w:rsid w:val="00D3640A"/>
    <w:rsid w:val="00D36AA6"/>
    <w:rsid w:val="00D404A7"/>
    <w:rsid w:val="00D4072D"/>
    <w:rsid w:val="00D40C26"/>
    <w:rsid w:val="00D410A2"/>
    <w:rsid w:val="00D41250"/>
    <w:rsid w:val="00D412B1"/>
    <w:rsid w:val="00D4175F"/>
    <w:rsid w:val="00D427D0"/>
    <w:rsid w:val="00D42EB8"/>
    <w:rsid w:val="00D4316E"/>
    <w:rsid w:val="00D43197"/>
    <w:rsid w:val="00D43425"/>
    <w:rsid w:val="00D434A8"/>
    <w:rsid w:val="00D43697"/>
    <w:rsid w:val="00D4396B"/>
    <w:rsid w:val="00D446A5"/>
    <w:rsid w:val="00D446AC"/>
    <w:rsid w:val="00D44F7D"/>
    <w:rsid w:val="00D45389"/>
    <w:rsid w:val="00D45B29"/>
    <w:rsid w:val="00D46509"/>
    <w:rsid w:val="00D468E8"/>
    <w:rsid w:val="00D47CE7"/>
    <w:rsid w:val="00D5021E"/>
    <w:rsid w:val="00D5052F"/>
    <w:rsid w:val="00D505C9"/>
    <w:rsid w:val="00D50BC1"/>
    <w:rsid w:val="00D51822"/>
    <w:rsid w:val="00D52286"/>
    <w:rsid w:val="00D523BC"/>
    <w:rsid w:val="00D52B56"/>
    <w:rsid w:val="00D52EF8"/>
    <w:rsid w:val="00D5306E"/>
    <w:rsid w:val="00D53752"/>
    <w:rsid w:val="00D5391A"/>
    <w:rsid w:val="00D53E2F"/>
    <w:rsid w:val="00D53E45"/>
    <w:rsid w:val="00D54349"/>
    <w:rsid w:val="00D5459A"/>
    <w:rsid w:val="00D54661"/>
    <w:rsid w:val="00D54A3B"/>
    <w:rsid w:val="00D55312"/>
    <w:rsid w:val="00D55A00"/>
    <w:rsid w:val="00D55AFD"/>
    <w:rsid w:val="00D561E2"/>
    <w:rsid w:val="00D56462"/>
    <w:rsid w:val="00D57081"/>
    <w:rsid w:val="00D57466"/>
    <w:rsid w:val="00D57D3A"/>
    <w:rsid w:val="00D60284"/>
    <w:rsid w:val="00D60D95"/>
    <w:rsid w:val="00D611D4"/>
    <w:rsid w:val="00D62B8C"/>
    <w:rsid w:val="00D63266"/>
    <w:rsid w:val="00D647FB"/>
    <w:rsid w:val="00D64ABB"/>
    <w:rsid w:val="00D64B59"/>
    <w:rsid w:val="00D64BB3"/>
    <w:rsid w:val="00D65426"/>
    <w:rsid w:val="00D657BD"/>
    <w:rsid w:val="00D67246"/>
    <w:rsid w:val="00D674CC"/>
    <w:rsid w:val="00D677B9"/>
    <w:rsid w:val="00D70087"/>
    <w:rsid w:val="00D7027B"/>
    <w:rsid w:val="00D7057B"/>
    <w:rsid w:val="00D705BB"/>
    <w:rsid w:val="00D709A7"/>
    <w:rsid w:val="00D71444"/>
    <w:rsid w:val="00D7175D"/>
    <w:rsid w:val="00D71D99"/>
    <w:rsid w:val="00D73608"/>
    <w:rsid w:val="00D73AB5"/>
    <w:rsid w:val="00D73B45"/>
    <w:rsid w:val="00D73EBD"/>
    <w:rsid w:val="00D74197"/>
    <w:rsid w:val="00D74478"/>
    <w:rsid w:val="00D74829"/>
    <w:rsid w:val="00D752FE"/>
    <w:rsid w:val="00D756FD"/>
    <w:rsid w:val="00D75C9F"/>
    <w:rsid w:val="00D761ED"/>
    <w:rsid w:val="00D76DD5"/>
    <w:rsid w:val="00D77125"/>
    <w:rsid w:val="00D771F4"/>
    <w:rsid w:val="00D80275"/>
    <w:rsid w:val="00D8065B"/>
    <w:rsid w:val="00D811DF"/>
    <w:rsid w:val="00D82989"/>
    <w:rsid w:val="00D82A22"/>
    <w:rsid w:val="00D84339"/>
    <w:rsid w:val="00D84C2C"/>
    <w:rsid w:val="00D85418"/>
    <w:rsid w:val="00D859D0"/>
    <w:rsid w:val="00D86602"/>
    <w:rsid w:val="00D86F77"/>
    <w:rsid w:val="00D87023"/>
    <w:rsid w:val="00D8708C"/>
    <w:rsid w:val="00D875F1"/>
    <w:rsid w:val="00D87684"/>
    <w:rsid w:val="00D8772E"/>
    <w:rsid w:val="00D87777"/>
    <w:rsid w:val="00D90D1A"/>
    <w:rsid w:val="00D90F06"/>
    <w:rsid w:val="00D9110A"/>
    <w:rsid w:val="00D916D2"/>
    <w:rsid w:val="00D916F4"/>
    <w:rsid w:val="00D9193E"/>
    <w:rsid w:val="00D91F3F"/>
    <w:rsid w:val="00D92208"/>
    <w:rsid w:val="00D92E74"/>
    <w:rsid w:val="00D93428"/>
    <w:rsid w:val="00D946AE"/>
    <w:rsid w:val="00D94802"/>
    <w:rsid w:val="00D9577B"/>
    <w:rsid w:val="00D962F9"/>
    <w:rsid w:val="00DA050D"/>
    <w:rsid w:val="00DA1708"/>
    <w:rsid w:val="00DA209B"/>
    <w:rsid w:val="00DA2154"/>
    <w:rsid w:val="00DA25C7"/>
    <w:rsid w:val="00DA2F22"/>
    <w:rsid w:val="00DA30D5"/>
    <w:rsid w:val="00DA3DA0"/>
    <w:rsid w:val="00DA4BB9"/>
    <w:rsid w:val="00DA4E81"/>
    <w:rsid w:val="00DA5DA9"/>
    <w:rsid w:val="00DA6DAB"/>
    <w:rsid w:val="00DB16CA"/>
    <w:rsid w:val="00DB1B00"/>
    <w:rsid w:val="00DB2044"/>
    <w:rsid w:val="00DB2903"/>
    <w:rsid w:val="00DB2C3A"/>
    <w:rsid w:val="00DB3042"/>
    <w:rsid w:val="00DB4005"/>
    <w:rsid w:val="00DB52E5"/>
    <w:rsid w:val="00DB560B"/>
    <w:rsid w:val="00DB6110"/>
    <w:rsid w:val="00DB6B46"/>
    <w:rsid w:val="00DB6C70"/>
    <w:rsid w:val="00DB7407"/>
    <w:rsid w:val="00DB74A2"/>
    <w:rsid w:val="00DC040D"/>
    <w:rsid w:val="00DC04FD"/>
    <w:rsid w:val="00DC0E11"/>
    <w:rsid w:val="00DC122F"/>
    <w:rsid w:val="00DC1DA3"/>
    <w:rsid w:val="00DC256B"/>
    <w:rsid w:val="00DC28E1"/>
    <w:rsid w:val="00DC2D14"/>
    <w:rsid w:val="00DC3866"/>
    <w:rsid w:val="00DC447E"/>
    <w:rsid w:val="00DC4C3E"/>
    <w:rsid w:val="00DC5021"/>
    <w:rsid w:val="00DC5514"/>
    <w:rsid w:val="00DC6060"/>
    <w:rsid w:val="00DC6E1E"/>
    <w:rsid w:val="00DC71DD"/>
    <w:rsid w:val="00DC7B59"/>
    <w:rsid w:val="00DD0406"/>
    <w:rsid w:val="00DD068B"/>
    <w:rsid w:val="00DD07CA"/>
    <w:rsid w:val="00DD0F1D"/>
    <w:rsid w:val="00DD0FE3"/>
    <w:rsid w:val="00DD1CA6"/>
    <w:rsid w:val="00DD21F7"/>
    <w:rsid w:val="00DD2305"/>
    <w:rsid w:val="00DD2BD6"/>
    <w:rsid w:val="00DD39AD"/>
    <w:rsid w:val="00DD3E6D"/>
    <w:rsid w:val="00DD4212"/>
    <w:rsid w:val="00DD5251"/>
    <w:rsid w:val="00DD5BE5"/>
    <w:rsid w:val="00DD6B5B"/>
    <w:rsid w:val="00DD7008"/>
    <w:rsid w:val="00DD7219"/>
    <w:rsid w:val="00DD7D42"/>
    <w:rsid w:val="00DD7F6F"/>
    <w:rsid w:val="00DE0885"/>
    <w:rsid w:val="00DE1C6D"/>
    <w:rsid w:val="00DE290E"/>
    <w:rsid w:val="00DE3056"/>
    <w:rsid w:val="00DE3609"/>
    <w:rsid w:val="00DE46F3"/>
    <w:rsid w:val="00DE6DA0"/>
    <w:rsid w:val="00DE7256"/>
    <w:rsid w:val="00DF01B3"/>
    <w:rsid w:val="00DF22B2"/>
    <w:rsid w:val="00DF28C7"/>
    <w:rsid w:val="00DF307D"/>
    <w:rsid w:val="00DF313E"/>
    <w:rsid w:val="00DF42C5"/>
    <w:rsid w:val="00DF46F6"/>
    <w:rsid w:val="00DF5295"/>
    <w:rsid w:val="00DF568A"/>
    <w:rsid w:val="00DF56CA"/>
    <w:rsid w:val="00DF5991"/>
    <w:rsid w:val="00DF5B9F"/>
    <w:rsid w:val="00DF5BE6"/>
    <w:rsid w:val="00DF5C86"/>
    <w:rsid w:val="00DF5D4A"/>
    <w:rsid w:val="00DF5DB0"/>
    <w:rsid w:val="00DF65FC"/>
    <w:rsid w:val="00DF6BDF"/>
    <w:rsid w:val="00DF6CCB"/>
    <w:rsid w:val="00DF7281"/>
    <w:rsid w:val="00DF730B"/>
    <w:rsid w:val="00DF7878"/>
    <w:rsid w:val="00E006D1"/>
    <w:rsid w:val="00E01177"/>
    <w:rsid w:val="00E01DE4"/>
    <w:rsid w:val="00E01F53"/>
    <w:rsid w:val="00E02277"/>
    <w:rsid w:val="00E024E6"/>
    <w:rsid w:val="00E02983"/>
    <w:rsid w:val="00E02EC3"/>
    <w:rsid w:val="00E033C2"/>
    <w:rsid w:val="00E039F6"/>
    <w:rsid w:val="00E04118"/>
    <w:rsid w:val="00E044B2"/>
    <w:rsid w:val="00E055FD"/>
    <w:rsid w:val="00E0563A"/>
    <w:rsid w:val="00E066CE"/>
    <w:rsid w:val="00E06AD4"/>
    <w:rsid w:val="00E06FA3"/>
    <w:rsid w:val="00E07530"/>
    <w:rsid w:val="00E0775C"/>
    <w:rsid w:val="00E0781B"/>
    <w:rsid w:val="00E0784A"/>
    <w:rsid w:val="00E07A62"/>
    <w:rsid w:val="00E10638"/>
    <w:rsid w:val="00E12803"/>
    <w:rsid w:val="00E12F23"/>
    <w:rsid w:val="00E1502E"/>
    <w:rsid w:val="00E155BC"/>
    <w:rsid w:val="00E16A69"/>
    <w:rsid w:val="00E16DDF"/>
    <w:rsid w:val="00E16EAF"/>
    <w:rsid w:val="00E1703F"/>
    <w:rsid w:val="00E175D0"/>
    <w:rsid w:val="00E2065F"/>
    <w:rsid w:val="00E20A44"/>
    <w:rsid w:val="00E20D1E"/>
    <w:rsid w:val="00E20E48"/>
    <w:rsid w:val="00E213FE"/>
    <w:rsid w:val="00E21D19"/>
    <w:rsid w:val="00E2227D"/>
    <w:rsid w:val="00E228E8"/>
    <w:rsid w:val="00E23100"/>
    <w:rsid w:val="00E23958"/>
    <w:rsid w:val="00E23E08"/>
    <w:rsid w:val="00E2456D"/>
    <w:rsid w:val="00E249E6"/>
    <w:rsid w:val="00E24C8B"/>
    <w:rsid w:val="00E25C68"/>
    <w:rsid w:val="00E25C6C"/>
    <w:rsid w:val="00E260B1"/>
    <w:rsid w:val="00E267E0"/>
    <w:rsid w:val="00E2703A"/>
    <w:rsid w:val="00E274CE"/>
    <w:rsid w:val="00E279E4"/>
    <w:rsid w:val="00E27CB2"/>
    <w:rsid w:val="00E31684"/>
    <w:rsid w:val="00E31722"/>
    <w:rsid w:val="00E32D8D"/>
    <w:rsid w:val="00E33B67"/>
    <w:rsid w:val="00E33E9D"/>
    <w:rsid w:val="00E3467D"/>
    <w:rsid w:val="00E34A03"/>
    <w:rsid w:val="00E34E8A"/>
    <w:rsid w:val="00E355DE"/>
    <w:rsid w:val="00E3562F"/>
    <w:rsid w:val="00E35B49"/>
    <w:rsid w:val="00E35D55"/>
    <w:rsid w:val="00E3640B"/>
    <w:rsid w:val="00E3691F"/>
    <w:rsid w:val="00E37937"/>
    <w:rsid w:val="00E40ACC"/>
    <w:rsid w:val="00E40CA7"/>
    <w:rsid w:val="00E40CB3"/>
    <w:rsid w:val="00E42DFE"/>
    <w:rsid w:val="00E43BBD"/>
    <w:rsid w:val="00E442FC"/>
    <w:rsid w:val="00E45078"/>
    <w:rsid w:val="00E450D2"/>
    <w:rsid w:val="00E451C4"/>
    <w:rsid w:val="00E4541A"/>
    <w:rsid w:val="00E457B3"/>
    <w:rsid w:val="00E45E0E"/>
    <w:rsid w:val="00E4629C"/>
    <w:rsid w:val="00E4706C"/>
    <w:rsid w:val="00E47C73"/>
    <w:rsid w:val="00E502D0"/>
    <w:rsid w:val="00E508DA"/>
    <w:rsid w:val="00E50F4F"/>
    <w:rsid w:val="00E5133F"/>
    <w:rsid w:val="00E51447"/>
    <w:rsid w:val="00E51A04"/>
    <w:rsid w:val="00E51F48"/>
    <w:rsid w:val="00E523EB"/>
    <w:rsid w:val="00E52667"/>
    <w:rsid w:val="00E52AD2"/>
    <w:rsid w:val="00E52C8A"/>
    <w:rsid w:val="00E53142"/>
    <w:rsid w:val="00E5341A"/>
    <w:rsid w:val="00E535B9"/>
    <w:rsid w:val="00E53748"/>
    <w:rsid w:val="00E53DA0"/>
    <w:rsid w:val="00E5420E"/>
    <w:rsid w:val="00E54D50"/>
    <w:rsid w:val="00E56410"/>
    <w:rsid w:val="00E5654B"/>
    <w:rsid w:val="00E609CD"/>
    <w:rsid w:val="00E62646"/>
    <w:rsid w:val="00E62F5C"/>
    <w:rsid w:val="00E63DD8"/>
    <w:rsid w:val="00E64D80"/>
    <w:rsid w:val="00E650B1"/>
    <w:rsid w:val="00E66606"/>
    <w:rsid w:val="00E66E68"/>
    <w:rsid w:val="00E67111"/>
    <w:rsid w:val="00E708A2"/>
    <w:rsid w:val="00E70C8E"/>
    <w:rsid w:val="00E70F2D"/>
    <w:rsid w:val="00E71A47"/>
    <w:rsid w:val="00E7242D"/>
    <w:rsid w:val="00E72842"/>
    <w:rsid w:val="00E72D49"/>
    <w:rsid w:val="00E7314E"/>
    <w:rsid w:val="00E73156"/>
    <w:rsid w:val="00E732BD"/>
    <w:rsid w:val="00E73470"/>
    <w:rsid w:val="00E73475"/>
    <w:rsid w:val="00E73B97"/>
    <w:rsid w:val="00E73D53"/>
    <w:rsid w:val="00E742DD"/>
    <w:rsid w:val="00E74419"/>
    <w:rsid w:val="00E74879"/>
    <w:rsid w:val="00E74C5A"/>
    <w:rsid w:val="00E753F8"/>
    <w:rsid w:val="00E75ACE"/>
    <w:rsid w:val="00E75B18"/>
    <w:rsid w:val="00E76041"/>
    <w:rsid w:val="00E7655A"/>
    <w:rsid w:val="00E7661F"/>
    <w:rsid w:val="00E76A65"/>
    <w:rsid w:val="00E7781C"/>
    <w:rsid w:val="00E77CF5"/>
    <w:rsid w:val="00E77E8B"/>
    <w:rsid w:val="00E80523"/>
    <w:rsid w:val="00E8069A"/>
    <w:rsid w:val="00E80CB0"/>
    <w:rsid w:val="00E80F51"/>
    <w:rsid w:val="00E8240F"/>
    <w:rsid w:val="00E825C5"/>
    <w:rsid w:val="00E82CD3"/>
    <w:rsid w:val="00E82E00"/>
    <w:rsid w:val="00E831BE"/>
    <w:rsid w:val="00E83840"/>
    <w:rsid w:val="00E83A0C"/>
    <w:rsid w:val="00E84DBE"/>
    <w:rsid w:val="00E8519A"/>
    <w:rsid w:val="00E858B3"/>
    <w:rsid w:val="00E85B2D"/>
    <w:rsid w:val="00E867C4"/>
    <w:rsid w:val="00E86CE6"/>
    <w:rsid w:val="00E87313"/>
    <w:rsid w:val="00E874CD"/>
    <w:rsid w:val="00E87654"/>
    <w:rsid w:val="00E9048E"/>
    <w:rsid w:val="00E910D8"/>
    <w:rsid w:val="00E91222"/>
    <w:rsid w:val="00E91A44"/>
    <w:rsid w:val="00E91AD1"/>
    <w:rsid w:val="00E93429"/>
    <w:rsid w:val="00E9347E"/>
    <w:rsid w:val="00E9448C"/>
    <w:rsid w:val="00E946BC"/>
    <w:rsid w:val="00E94AC1"/>
    <w:rsid w:val="00E951D7"/>
    <w:rsid w:val="00E95318"/>
    <w:rsid w:val="00E95338"/>
    <w:rsid w:val="00E957F9"/>
    <w:rsid w:val="00E95F85"/>
    <w:rsid w:val="00E96E12"/>
    <w:rsid w:val="00E97285"/>
    <w:rsid w:val="00E97AA4"/>
    <w:rsid w:val="00E97AC5"/>
    <w:rsid w:val="00EA0423"/>
    <w:rsid w:val="00EA0521"/>
    <w:rsid w:val="00EA0633"/>
    <w:rsid w:val="00EA0FBE"/>
    <w:rsid w:val="00EA146D"/>
    <w:rsid w:val="00EA1652"/>
    <w:rsid w:val="00EA1943"/>
    <w:rsid w:val="00EA1DC4"/>
    <w:rsid w:val="00EA3910"/>
    <w:rsid w:val="00EA4295"/>
    <w:rsid w:val="00EA431A"/>
    <w:rsid w:val="00EA507E"/>
    <w:rsid w:val="00EA5376"/>
    <w:rsid w:val="00EA5715"/>
    <w:rsid w:val="00EA590E"/>
    <w:rsid w:val="00EA5C5D"/>
    <w:rsid w:val="00EA5C85"/>
    <w:rsid w:val="00EA6022"/>
    <w:rsid w:val="00EA695E"/>
    <w:rsid w:val="00EA6E82"/>
    <w:rsid w:val="00EA756E"/>
    <w:rsid w:val="00EA7ACC"/>
    <w:rsid w:val="00EA7C91"/>
    <w:rsid w:val="00EB0443"/>
    <w:rsid w:val="00EB055A"/>
    <w:rsid w:val="00EB0624"/>
    <w:rsid w:val="00EB0DAF"/>
    <w:rsid w:val="00EB0E48"/>
    <w:rsid w:val="00EB10E2"/>
    <w:rsid w:val="00EB1264"/>
    <w:rsid w:val="00EB15C9"/>
    <w:rsid w:val="00EB1B66"/>
    <w:rsid w:val="00EB299A"/>
    <w:rsid w:val="00EB2CE5"/>
    <w:rsid w:val="00EB3071"/>
    <w:rsid w:val="00EB3682"/>
    <w:rsid w:val="00EB3AEE"/>
    <w:rsid w:val="00EB3FC4"/>
    <w:rsid w:val="00EB456A"/>
    <w:rsid w:val="00EB4FFA"/>
    <w:rsid w:val="00EB5212"/>
    <w:rsid w:val="00EB604C"/>
    <w:rsid w:val="00EB61CA"/>
    <w:rsid w:val="00EB62BD"/>
    <w:rsid w:val="00EB68D9"/>
    <w:rsid w:val="00EB787D"/>
    <w:rsid w:val="00EB7A3B"/>
    <w:rsid w:val="00EC030B"/>
    <w:rsid w:val="00EC04C0"/>
    <w:rsid w:val="00EC0902"/>
    <w:rsid w:val="00EC11A0"/>
    <w:rsid w:val="00EC11DE"/>
    <w:rsid w:val="00EC137D"/>
    <w:rsid w:val="00EC21A9"/>
    <w:rsid w:val="00EC24C0"/>
    <w:rsid w:val="00EC2CB8"/>
    <w:rsid w:val="00EC2CEE"/>
    <w:rsid w:val="00EC34E1"/>
    <w:rsid w:val="00EC40CD"/>
    <w:rsid w:val="00EC4121"/>
    <w:rsid w:val="00EC4B5E"/>
    <w:rsid w:val="00EC5435"/>
    <w:rsid w:val="00EC5783"/>
    <w:rsid w:val="00EC585C"/>
    <w:rsid w:val="00EC586F"/>
    <w:rsid w:val="00EC63CA"/>
    <w:rsid w:val="00EC6625"/>
    <w:rsid w:val="00EC699F"/>
    <w:rsid w:val="00EC6F78"/>
    <w:rsid w:val="00EC7681"/>
    <w:rsid w:val="00ED02A6"/>
    <w:rsid w:val="00ED04A7"/>
    <w:rsid w:val="00ED07A9"/>
    <w:rsid w:val="00ED1652"/>
    <w:rsid w:val="00ED189D"/>
    <w:rsid w:val="00ED1955"/>
    <w:rsid w:val="00ED1E4E"/>
    <w:rsid w:val="00ED21A2"/>
    <w:rsid w:val="00ED2ACA"/>
    <w:rsid w:val="00ED38DA"/>
    <w:rsid w:val="00ED3A3B"/>
    <w:rsid w:val="00ED426D"/>
    <w:rsid w:val="00ED4283"/>
    <w:rsid w:val="00ED4C51"/>
    <w:rsid w:val="00ED5740"/>
    <w:rsid w:val="00ED5757"/>
    <w:rsid w:val="00ED6F4D"/>
    <w:rsid w:val="00ED7539"/>
    <w:rsid w:val="00ED770B"/>
    <w:rsid w:val="00EE047B"/>
    <w:rsid w:val="00EE056D"/>
    <w:rsid w:val="00EE0857"/>
    <w:rsid w:val="00EE08F5"/>
    <w:rsid w:val="00EE18C4"/>
    <w:rsid w:val="00EE1E53"/>
    <w:rsid w:val="00EE223A"/>
    <w:rsid w:val="00EE2C59"/>
    <w:rsid w:val="00EE2EC1"/>
    <w:rsid w:val="00EE31D5"/>
    <w:rsid w:val="00EE35F1"/>
    <w:rsid w:val="00EE3637"/>
    <w:rsid w:val="00EE3CB6"/>
    <w:rsid w:val="00EE458F"/>
    <w:rsid w:val="00EE4696"/>
    <w:rsid w:val="00EE4750"/>
    <w:rsid w:val="00EE49BD"/>
    <w:rsid w:val="00EE4C40"/>
    <w:rsid w:val="00EE4C7D"/>
    <w:rsid w:val="00EE4EFC"/>
    <w:rsid w:val="00EE5224"/>
    <w:rsid w:val="00EE5287"/>
    <w:rsid w:val="00EE53AF"/>
    <w:rsid w:val="00EE5427"/>
    <w:rsid w:val="00EE64C4"/>
    <w:rsid w:val="00EE6D7A"/>
    <w:rsid w:val="00EE7229"/>
    <w:rsid w:val="00EE7555"/>
    <w:rsid w:val="00EF01EE"/>
    <w:rsid w:val="00EF1113"/>
    <w:rsid w:val="00EF1121"/>
    <w:rsid w:val="00EF17B8"/>
    <w:rsid w:val="00EF1CC0"/>
    <w:rsid w:val="00EF2C26"/>
    <w:rsid w:val="00EF2CFF"/>
    <w:rsid w:val="00EF2E10"/>
    <w:rsid w:val="00EF2F62"/>
    <w:rsid w:val="00EF337E"/>
    <w:rsid w:val="00EF367B"/>
    <w:rsid w:val="00EF4409"/>
    <w:rsid w:val="00EF4500"/>
    <w:rsid w:val="00EF4DE3"/>
    <w:rsid w:val="00EF5641"/>
    <w:rsid w:val="00EF5AEC"/>
    <w:rsid w:val="00EF628A"/>
    <w:rsid w:val="00EF6D53"/>
    <w:rsid w:val="00EF6EEE"/>
    <w:rsid w:val="00EF70E4"/>
    <w:rsid w:val="00EF79B7"/>
    <w:rsid w:val="00F001ED"/>
    <w:rsid w:val="00F00259"/>
    <w:rsid w:val="00F00380"/>
    <w:rsid w:val="00F005AB"/>
    <w:rsid w:val="00F006C4"/>
    <w:rsid w:val="00F00DE2"/>
    <w:rsid w:val="00F01D1E"/>
    <w:rsid w:val="00F02668"/>
    <w:rsid w:val="00F02A5F"/>
    <w:rsid w:val="00F03E84"/>
    <w:rsid w:val="00F046D3"/>
    <w:rsid w:val="00F04FFB"/>
    <w:rsid w:val="00F05105"/>
    <w:rsid w:val="00F051F3"/>
    <w:rsid w:val="00F05392"/>
    <w:rsid w:val="00F054E3"/>
    <w:rsid w:val="00F055C2"/>
    <w:rsid w:val="00F06216"/>
    <w:rsid w:val="00F06906"/>
    <w:rsid w:val="00F06AFC"/>
    <w:rsid w:val="00F10A4E"/>
    <w:rsid w:val="00F10C25"/>
    <w:rsid w:val="00F10CDF"/>
    <w:rsid w:val="00F10E2E"/>
    <w:rsid w:val="00F11946"/>
    <w:rsid w:val="00F11FBF"/>
    <w:rsid w:val="00F12B6D"/>
    <w:rsid w:val="00F13537"/>
    <w:rsid w:val="00F13C8F"/>
    <w:rsid w:val="00F13EBA"/>
    <w:rsid w:val="00F14258"/>
    <w:rsid w:val="00F147D0"/>
    <w:rsid w:val="00F14ECD"/>
    <w:rsid w:val="00F15731"/>
    <w:rsid w:val="00F16DD8"/>
    <w:rsid w:val="00F1744A"/>
    <w:rsid w:val="00F17B6C"/>
    <w:rsid w:val="00F20B85"/>
    <w:rsid w:val="00F20DB3"/>
    <w:rsid w:val="00F214FE"/>
    <w:rsid w:val="00F22648"/>
    <w:rsid w:val="00F232E7"/>
    <w:rsid w:val="00F23449"/>
    <w:rsid w:val="00F24B3A"/>
    <w:rsid w:val="00F254E6"/>
    <w:rsid w:val="00F260D0"/>
    <w:rsid w:val="00F26B18"/>
    <w:rsid w:val="00F2715C"/>
    <w:rsid w:val="00F303CA"/>
    <w:rsid w:val="00F30E94"/>
    <w:rsid w:val="00F31918"/>
    <w:rsid w:val="00F31A9C"/>
    <w:rsid w:val="00F31B86"/>
    <w:rsid w:val="00F32B07"/>
    <w:rsid w:val="00F32B9F"/>
    <w:rsid w:val="00F3358C"/>
    <w:rsid w:val="00F33DF0"/>
    <w:rsid w:val="00F340CB"/>
    <w:rsid w:val="00F3523B"/>
    <w:rsid w:val="00F35639"/>
    <w:rsid w:val="00F359AC"/>
    <w:rsid w:val="00F35DC7"/>
    <w:rsid w:val="00F364F4"/>
    <w:rsid w:val="00F366FE"/>
    <w:rsid w:val="00F36705"/>
    <w:rsid w:val="00F369E1"/>
    <w:rsid w:val="00F37002"/>
    <w:rsid w:val="00F3755F"/>
    <w:rsid w:val="00F37F79"/>
    <w:rsid w:val="00F4042D"/>
    <w:rsid w:val="00F40580"/>
    <w:rsid w:val="00F405B1"/>
    <w:rsid w:val="00F40A96"/>
    <w:rsid w:val="00F41190"/>
    <w:rsid w:val="00F41384"/>
    <w:rsid w:val="00F414D7"/>
    <w:rsid w:val="00F42461"/>
    <w:rsid w:val="00F4332A"/>
    <w:rsid w:val="00F4365B"/>
    <w:rsid w:val="00F44418"/>
    <w:rsid w:val="00F44A07"/>
    <w:rsid w:val="00F456E2"/>
    <w:rsid w:val="00F45DF6"/>
    <w:rsid w:val="00F46756"/>
    <w:rsid w:val="00F467A6"/>
    <w:rsid w:val="00F46C59"/>
    <w:rsid w:val="00F46EE4"/>
    <w:rsid w:val="00F477B7"/>
    <w:rsid w:val="00F500B0"/>
    <w:rsid w:val="00F50432"/>
    <w:rsid w:val="00F50F32"/>
    <w:rsid w:val="00F511DB"/>
    <w:rsid w:val="00F5136A"/>
    <w:rsid w:val="00F51B66"/>
    <w:rsid w:val="00F521CF"/>
    <w:rsid w:val="00F5255F"/>
    <w:rsid w:val="00F52AE3"/>
    <w:rsid w:val="00F52B2F"/>
    <w:rsid w:val="00F531F6"/>
    <w:rsid w:val="00F53966"/>
    <w:rsid w:val="00F55194"/>
    <w:rsid w:val="00F55309"/>
    <w:rsid w:val="00F5613F"/>
    <w:rsid w:val="00F56A51"/>
    <w:rsid w:val="00F56BA2"/>
    <w:rsid w:val="00F570BE"/>
    <w:rsid w:val="00F5777F"/>
    <w:rsid w:val="00F60259"/>
    <w:rsid w:val="00F6035E"/>
    <w:rsid w:val="00F60CF8"/>
    <w:rsid w:val="00F60E4E"/>
    <w:rsid w:val="00F611E1"/>
    <w:rsid w:val="00F61701"/>
    <w:rsid w:val="00F61B9E"/>
    <w:rsid w:val="00F61BA8"/>
    <w:rsid w:val="00F62B50"/>
    <w:rsid w:val="00F6301B"/>
    <w:rsid w:val="00F63C08"/>
    <w:rsid w:val="00F63E1E"/>
    <w:rsid w:val="00F65516"/>
    <w:rsid w:val="00F65814"/>
    <w:rsid w:val="00F65A2B"/>
    <w:rsid w:val="00F66C6E"/>
    <w:rsid w:val="00F67021"/>
    <w:rsid w:val="00F67277"/>
    <w:rsid w:val="00F67387"/>
    <w:rsid w:val="00F67C83"/>
    <w:rsid w:val="00F7060E"/>
    <w:rsid w:val="00F7086D"/>
    <w:rsid w:val="00F70B0C"/>
    <w:rsid w:val="00F70B63"/>
    <w:rsid w:val="00F7118B"/>
    <w:rsid w:val="00F7158D"/>
    <w:rsid w:val="00F71A68"/>
    <w:rsid w:val="00F72053"/>
    <w:rsid w:val="00F7327B"/>
    <w:rsid w:val="00F73D31"/>
    <w:rsid w:val="00F73E97"/>
    <w:rsid w:val="00F741E2"/>
    <w:rsid w:val="00F7438B"/>
    <w:rsid w:val="00F745BD"/>
    <w:rsid w:val="00F74681"/>
    <w:rsid w:val="00F74A2E"/>
    <w:rsid w:val="00F74D1A"/>
    <w:rsid w:val="00F7626B"/>
    <w:rsid w:val="00F76551"/>
    <w:rsid w:val="00F76997"/>
    <w:rsid w:val="00F769D3"/>
    <w:rsid w:val="00F76CF4"/>
    <w:rsid w:val="00F77B1E"/>
    <w:rsid w:val="00F808F5"/>
    <w:rsid w:val="00F80A28"/>
    <w:rsid w:val="00F82099"/>
    <w:rsid w:val="00F823C2"/>
    <w:rsid w:val="00F82CDD"/>
    <w:rsid w:val="00F840F4"/>
    <w:rsid w:val="00F849BF"/>
    <w:rsid w:val="00F867E6"/>
    <w:rsid w:val="00F86C35"/>
    <w:rsid w:val="00F90CD8"/>
    <w:rsid w:val="00F90F55"/>
    <w:rsid w:val="00F9153B"/>
    <w:rsid w:val="00F91D37"/>
    <w:rsid w:val="00F92035"/>
    <w:rsid w:val="00F921D3"/>
    <w:rsid w:val="00F93E5D"/>
    <w:rsid w:val="00F94973"/>
    <w:rsid w:val="00F94BDA"/>
    <w:rsid w:val="00F94FA2"/>
    <w:rsid w:val="00F95125"/>
    <w:rsid w:val="00F95D70"/>
    <w:rsid w:val="00F96409"/>
    <w:rsid w:val="00F970CE"/>
    <w:rsid w:val="00F970D8"/>
    <w:rsid w:val="00F97DA7"/>
    <w:rsid w:val="00FA0983"/>
    <w:rsid w:val="00FA0D7A"/>
    <w:rsid w:val="00FA15B9"/>
    <w:rsid w:val="00FA186B"/>
    <w:rsid w:val="00FA1AD4"/>
    <w:rsid w:val="00FA1D0B"/>
    <w:rsid w:val="00FA290D"/>
    <w:rsid w:val="00FA29B9"/>
    <w:rsid w:val="00FA2D6C"/>
    <w:rsid w:val="00FA39A6"/>
    <w:rsid w:val="00FA4180"/>
    <w:rsid w:val="00FA43AD"/>
    <w:rsid w:val="00FA4E72"/>
    <w:rsid w:val="00FA61DE"/>
    <w:rsid w:val="00FA665E"/>
    <w:rsid w:val="00FA6BC7"/>
    <w:rsid w:val="00FB113E"/>
    <w:rsid w:val="00FB11F4"/>
    <w:rsid w:val="00FB14F0"/>
    <w:rsid w:val="00FB1529"/>
    <w:rsid w:val="00FB1E4E"/>
    <w:rsid w:val="00FB2B05"/>
    <w:rsid w:val="00FB2CCC"/>
    <w:rsid w:val="00FB2CF5"/>
    <w:rsid w:val="00FB2DF7"/>
    <w:rsid w:val="00FB3503"/>
    <w:rsid w:val="00FB3BF8"/>
    <w:rsid w:val="00FB3D5B"/>
    <w:rsid w:val="00FB3EE3"/>
    <w:rsid w:val="00FB43C8"/>
    <w:rsid w:val="00FB44DF"/>
    <w:rsid w:val="00FB5EDF"/>
    <w:rsid w:val="00FB606E"/>
    <w:rsid w:val="00FB6867"/>
    <w:rsid w:val="00FB6960"/>
    <w:rsid w:val="00FB6FFE"/>
    <w:rsid w:val="00FB77B9"/>
    <w:rsid w:val="00FB78C1"/>
    <w:rsid w:val="00FB78CA"/>
    <w:rsid w:val="00FB7CD5"/>
    <w:rsid w:val="00FC0BAA"/>
    <w:rsid w:val="00FC2369"/>
    <w:rsid w:val="00FC2726"/>
    <w:rsid w:val="00FC3237"/>
    <w:rsid w:val="00FC335F"/>
    <w:rsid w:val="00FC33BA"/>
    <w:rsid w:val="00FC37AE"/>
    <w:rsid w:val="00FC3FD6"/>
    <w:rsid w:val="00FC4AC1"/>
    <w:rsid w:val="00FC586C"/>
    <w:rsid w:val="00FC5E0B"/>
    <w:rsid w:val="00FD0416"/>
    <w:rsid w:val="00FD0C20"/>
    <w:rsid w:val="00FD0C8B"/>
    <w:rsid w:val="00FD0CB9"/>
    <w:rsid w:val="00FD1037"/>
    <w:rsid w:val="00FD169A"/>
    <w:rsid w:val="00FD258A"/>
    <w:rsid w:val="00FD2C04"/>
    <w:rsid w:val="00FD4FDF"/>
    <w:rsid w:val="00FD53FB"/>
    <w:rsid w:val="00FD55F6"/>
    <w:rsid w:val="00FD5998"/>
    <w:rsid w:val="00FD634D"/>
    <w:rsid w:val="00FD6895"/>
    <w:rsid w:val="00FD71A4"/>
    <w:rsid w:val="00FD75E5"/>
    <w:rsid w:val="00FD7D20"/>
    <w:rsid w:val="00FE024D"/>
    <w:rsid w:val="00FE0A5D"/>
    <w:rsid w:val="00FE0C5C"/>
    <w:rsid w:val="00FE0CC8"/>
    <w:rsid w:val="00FE1E6D"/>
    <w:rsid w:val="00FE2870"/>
    <w:rsid w:val="00FE2C63"/>
    <w:rsid w:val="00FE32E5"/>
    <w:rsid w:val="00FE36D7"/>
    <w:rsid w:val="00FE3823"/>
    <w:rsid w:val="00FE3AC4"/>
    <w:rsid w:val="00FE5190"/>
    <w:rsid w:val="00FE57D2"/>
    <w:rsid w:val="00FE5B23"/>
    <w:rsid w:val="00FE5DCE"/>
    <w:rsid w:val="00FE6545"/>
    <w:rsid w:val="00FE75B3"/>
    <w:rsid w:val="00FF12E6"/>
    <w:rsid w:val="00FF2314"/>
    <w:rsid w:val="00FF2AE7"/>
    <w:rsid w:val="00FF517D"/>
    <w:rsid w:val="00FF61EA"/>
    <w:rsid w:val="00FF6835"/>
    <w:rsid w:val="00FF726C"/>
    <w:rsid w:val="00FF76CA"/>
    <w:rsid w:val="026B2655"/>
    <w:rsid w:val="03A67CFB"/>
    <w:rsid w:val="03ADF888"/>
    <w:rsid w:val="03AFF0C1"/>
    <w:rsid w:val="0506BA16"/>
    <w:rsid w:val="0511BFE8"/>
    <w:rsid w:val="05639DEE"/>
    <w:rsid w:val="05D5B061"/>
    <w:rsid w:val="0639BF45"/>
    <w:rsid w:val="068749D0"/>
    <w:rsid w:val="068C927D"/>
    <w:rsid w:val="07740CBE"/>
    <w:rsid w:val="07C0FADB"/>
    <w:rsid w:val="07F62341"/>
    <w:rsid w:val="0856DF20"/>
    <w:rsid w:val="08D36B70"/>
    <w:rsid w:val="08DF9770"/>
    <w:rsid w:val="0908DD03"/>
    <w:rsid w:val="096198F8"/>
    <w:rsid w:val="0ADD7787"/>
    <w:rsid w:val="0CCC0357"/>
    <w:rsid w:val="0D57E2F8"/>
    <w:rsid w:val="0D72F5AD"/>
    <w:rsid w:val="0E8C93D9"/>
    <w:rsid w:val="0FC8D00E"/>
    <w:rsid w:val="107CBFB3"/>
    <w:rsid w:val="108078CA"/>
    <w:rsid w:val="10AE7844"/>
    <w:rsid w:val="11FE4D81"/>
    <w:rsid w:val="125BDFD0"/>
    <w:rsid w:val="12A43B56"/>
    <w:rsid w:val="12B3C7CD"/>
    <w:rsid w:val="12DF8F5C"/>
    <w:rsid w:val="1348D737"/>
    <w:rsid w:val="1386CBDB"/>
    <w:rsid w:val="1430E366"/>
    <w:rsid w:val="1489403B"/>
    <w:rsid w:val="16471E48"/>
    <w:rsid w:val="16FCDB13"/>
    <w:rsid w:val="173E260C"/>
    <w:rsid w:val="174418CC"/>
    <w:rsid w:val="176DE534"/>
    <w:rsid w:val="176FA765"/>
    <w:rsid w:val="18C0ED14"/>
    <w:rsid w:val="18E03519"/>
    <w:rsid w:val="1945C1D5"/>
    <w:rsid w:val="19EF756D"/>
    <w:rsid w:val="1A991717"/>
    <w:rsid w:val="1B326FC3"/>
    <w:rsid w:val="1B49C9B2"/>
    <w:rsid w:val="1C172098"/>
    <w:rsid w:val="1C5A7A7D"/>
    <w:rsid w:val="1C655C60"/>
    <w:rsid w:val="1CBF1E18"/>
    <w:rsid w:val="1CD6F920"/>
    <w:rsid w:val="1CF4FEE4"/>
    <w:rsid w:val="1D0F68D7"/>
    <w:rsid w:val="1D4DC661"/>
    <w:rsid w:val="1E3473F1"/>
    <w:rsid w:val="1EB598D3"/>
    <w:rsid w:val="1EB5A1B8"/>
    <w:rsid w:val="1EC6D1F7"/>
    <w:rsid w:val="1F564BFB"/>
    <w:rsid w:val="1F8E60B6"/>
    <w:rsid w:val="1FBF456E"/>
    <w:rsid w:val="208E9E55"/>
    <w:rsid w:val="20F4F9F1"/>
    <w:rsid w:val="218A57D5"/>
    <w:rsid w:val="23299C9D"/>
    <w:rsid w:val="232D1247"/>
    <w:rsid w:val="23665BA7"/>
    <w:rsid w:val="23882F45"/>
    <w:rsid w:val="239AD77C"/>
    <w:rsid w:val="23C6D6FB"/>
    <w:rsid w:val="23D21E62"/>
    <w:rsid w:val="242A109C"/>
    <w:rsid w:val="248138E2"/>
    <w:rsid w:val="24D3201D"/>
    <w:rsid w:val="250C55B0"/>
    <w:rsid w:val="25158C3B"/>
    <w:rsid w:val="25C30E3F"/>
    <w:rsid w:val="2615815F"/>
    <w:rsid w:val="2645EE10"/>
    <w:rsid w:val="26815C5D"/>
    <w:rsid w:val="26FE7D9C"/>
    <w:rsid w:val="27638C00"/>
    <w:rsid w:val="27DE329C"/>
    <w:rsid w:val="2822FEF9"/>
    <w:rsid w:val="284EF02D"/>
    <w:rsid w:val="2952BD8A"/>
    <w:rsid w:val="2A25A193"/>
    <w:rsid w:val="2A4A9BE1"/>
    <w:rsid w:val="2AFED3E3"/>
    <w:rsid w:val="2B99BC01"/>
    <w:rsid w:val="2C5887EE"/>
    <w:rsid w:val="2C7575B2"/>
    <w:rsid w:val="2CB28AAE"/>
    <w:rsid w:val="2CD51AA4"/>
    <w:rsid w:val="2D68933C"/>
    <w:rsid w:val="2D6E1AA8"/>
    <w:rsid w:val="2D7D1338"/>
    <w:rsid w:val="2EA2965C"/>
    <w:rsid w:val="2EE90DC1"/>
    <w:rsid w:val="300F2F5D"/>
    <w:rsid w:val="3099E62D"/>
    <w:rsid w:val="30FD68A5"/>
    <w:rsid w:val="31E62210"/>
    <w:rsid w:val="3240815C"/>
    <w:rsid w:val="327FD3D4"/>
    <w:rsid w:val="3314BFA7"/>
    <w:rsid w:val="33850E0C"/>
    <w:rsid w:val="339C9322"/>
    <w:rsid w:val="33BECF7D"/>
    <w:rsid w:val="33D33D1C"/>
    <w:rsid w:val="34E7FCD3"/>
    <w:rsid w:val="34EA8A65"/>
    <w:rsid w:val="34FA8956"/>
    <w:rsid w:val="359AC2C2"/>
    <w:rsid w:val="35F60719"/>
    <w:rsid w:val="363E130D"/>
    <w:rsid w:val="36BF3DE4"/>
    <w:rsid w:val="36E58B2D"/>
    <w:rsid w:val="374221E3"/>
    <w:rsid w:val="3840EAC4"/>
    <w:rsid w:val="39F8E317"/>
    <w:rsid w:val="3A8D122B"/>
    <w:rsid w:val="3AEBD754"/>
    <w:rsid w:val="3B71F5C9"/>
    <w:rsid w:val="3B7F8796"/>
    <w:rsid w:val="3BE2C780"/>
    <w:rsid w:val="3BF0D151"/>
    <w:rsid w:val="3C203F93"/>
    <w:rsid w:val="3D08C024"/>
    <w:rsid w:val="3D1653BE"/>
    <w:rsid w:val="3D1C5D6E"/>
    <w:rsid w:val="3D34D349"/>
    <w:rsid w:val="3D591C88"/>
    <w:rsid w:val="3DAF6AF4"/>
    <w:rsid w:val="3DC24912"/>
    <w:rsid w:val="3E418228"/>
    <w:rsid w:val="3E62CE9C"/>
    <w:rsid w:val="3E7A2EB0"/>
    <w:rsid w:val="407BB948"/>
    <w:rsid w:val="40BBD2ED"/>
    <w:rsid w:val="417C7611"/>
    <w:rsid w:val="41FA3771"/>
    <w:rsid w:val="427EC77F"/>
    <w:rsid w:val="42DCB0C0"/>
    <w:rsid w:val="438FB53B"/>
    <w:rsid w:val="440D42ED"/>
    <w:rsid w:val="44561BA3"/>
    <w:rsid w:val="44655A11"/>
    <w:rsid w:val="449BF226"/>
    <w:rsid w:val="44E90EF8"/>
    <w:rsid w:val="44FEC9F9"/>
    <w:rsid w:val="4512709A"/>
    <w:rsid w:val="451F382F"/>
    <w:rsid w:val="453B3792"/>
    <w:rsid w:val="4596EED4"/>
    <w:rsid w:val="460E0CDB"/>
    <w:rsid w:val="464589D4"/>
    <w:rsid w:val="46C41F72"/>
    <w:rsid w:val="4708A1FA"/>
    <w:rsid w:val="473E0300"/>
    <w:rsid w:val="474A2B54"/>
    <w:rsid w:val="47751C39"/>
    <w:rsid w:val="486268F9"/>
    <w:rsid w:val="48AB27F3"/>
    <w:rsid w:val="490288B2"/>
    <w:rsid w:val="494EC0EB"/>
    <w:rsid w:val="49BF80BD"/>
    <w:rsid w:val="4A1AE2D0"/>
    <w:rsid w:val="4ACCD1EB"/>
    <w:rsid w:val="4B1E8EDD"/>
    <w:rsid w:val="4B23CF0C"/>
    <w:rsid w:val="4B58B399"/>
    <w:rsid w:val="4BAAB004"/>
    <w:rsid w:val="4BB276C6"/>
    <w:rsid w:val="4BD47CD9"/>
    <w:rsid w:val="4CA79965"/>
    <w:rsid w:val="4D559BC0"/>
    <w:rsid w:val="4E53FE15"/>
    <w:rsid w:val="4E94C168"/>
    <w:rsid w:val="4EEBD763"/>
    <w:rsid w:val="4F415044"/>
    <w:rsid w:val="4FC747D5"/>
    <w:rsid w:val="50F39933"/>
    <w:rsid w:val="512F1EB5"/>
    <w:rsid w:val="51F73712"/>
    <w:rsid w:val="53052955"/>
    <w:rsid w:val="53516E2B"/>
    <w:rsid w:val="5379FEFE"/>
    <w:rsid w:val="54370F07"/>
    <w:rsid w:val="5580B0C3"/>
    <w:rsid w:val="55CD741F"/>
    <w:rsid w:val="56A2D659"/>
    <w:rsid w:val="56C62D20"/>
    <w:rsid w:val="574F1447"/>
    <w:rsid w:val="576B298B"/>
    <w:rsid w:val="57B9CE9F"/>
    <w:rsid w:val="57E87363"/>
    <w:rsid w:val="599A1553"/>
    <w:rsid w:val="59A8FEF6"/>
    <w:rsid w:val="59B91974"/>
    <w:rsid w:val="59D9E143"/>
    <w:rsid w:val="5B09486F"/>
    <w:rsid w:val="5B451FFF"/>
    <w:rsid w:val="5BF18FF6"/>
    <w:rsid w:val="5BFB5B9A"/>
    <w:rsid w:val="5D25A7A7"/>
    <w:rsid w:val="5E4F87DD"/>
    <w:rsid w:val="5EF6AA0B"/>
    <w:rsid w:val="5F32EE43"/>
    <w:rsid w:val="5FFC01E4"/>
    <w:rsid w:val="6035CF2B"/>
    <w:rsid w:val="6039C388"/>
    <w:rsid w:val="6055CA3F"/>
    <w:rsid w:val="60F5426F"/>
    <w:rsid w:val="61752768"/>
    <w:rsid w:val="617825EF"/>
    <w:rsid w:val="62E01046"/>
    <w:rsid w:val="634D4A7E"/>
    <w:rsid w:val="6395936A"/>
    <w:rsid w:val="63FB3BFD"/>
    <w:rsid w:val="653CACB3"/>
    <w:rsid w:val="65F09823"/>
    <w:rsid w:val="6639C94D"/>
    <w:rsid w:val="669819AC"/>
    <w:rsid w:val="6775809C"/>
    <w:rsid w:val="67BBFEF1"/>
    <w:rsid w:val="684512D6"/>
    <w:rsid w:val="68849C7B"/>
    <w:rsid w:val="68DF997B"/>
    <w:rsid w:val="69434772"/>
    <w:rsid w:val="69B451B6"/>
    <w:rsid w:val="6B4D105A"/>
    <w:rsid w:val="6B731C49"/>
    <w:rsid w:val="6BBDEBCC"/>
    <w:rsid w:val="6C6760CF"/>
    <w:rsid w:val="6D2F7336"/>
    <w:rsid w:val="6D678A4D"/>
    <w:rsid w:val="6D6F3B42"/>
    <w:rsid w:val="6D761BCA"/>
    <w:rsid w:val="6D946149"/>
    <w:rsid w:val="6DEF7DF7"/>
    <w:rsid w:val="6E298D99"/>
    <w:rsid w:val="6E3706F2"/>
    <w:rsid w:val="6EE830F6"/>
    <w:rsid w:val="6F2B79ED"/>
    <w:rsid w:val="6F356458"/>
    <w:rsid w:val="6F4BB3D1"/>
    <w:rsid w:val="70B38AAC"/>
    <w:rsid w:val="71BA96E4"/>
    <w:rsid w:val="72080F7E"/>
    <w:rsid w:val="7217667D"/>
    <w:rsid w:val="7229DEF9"/>
    <w:rsid w:val="727BA571"/>
    <w:rsid w:val="72D44804"/>
    <w:rsid w:val="72E9EC4F"/>
    <w:rsid w:val="72EAAB05"/>
    <w:rsid w:val="736510B4"/>
    <w:rsid w:val="738A6F69"/>
    <w:rsid w:val="743CEA56"/>
    <w:rsid w:val="74444A7A"/>
    <w:rsid w:val="7457E8E3"/>
    <w:rsid w:val="747858A7"/>
    <w:rsid w:val="748A5571"/>
    <w:rsid w:val="74CA7636"/>
    <w:rsid w:val="74DFDB76"/>
    <w:rsid w:val="74F9B90F"/>
    <w:rsid w:val="7516EE8E"/>
    <w:rsid w:val="755138C9"/>
    <w:rsid w:val="757C08DE"/>
    <w:rsid w:val="75C618BE"/>
    <w:rsid w:val="75D13024"/>
    <w:rsid w:val="766A913B"/>
    <w:rsid w:val="7688EAF9"/>
    <w:rsid w:val="76A6B592"/>
    <w:rsid w:val="76B1803E"/>
    <w:rsid w:val="76B39A4B"/>
    <w:rsid w:val="76C7658D"/>
    <w:rsid w:val="76E46C9E"/>
    <w:rsid w:val="7772534B"/>
    <w:rsid w:val="7794D2B4"/>
    <w:rsid w:val="77DFDA96"/>
    <w:rsid w:val="77F78AC2"/>
    <w:rsid w:val="7889EADA"/>
    <w:rsid w:val="79295124"/>
    <w:rsid w:val="79A190E1"/>
    <w:rsid w:val="7A02FA1D"/>
    <w:rsid w:val="7A7C8DAE"/>
    <w:rsid w:val="7ABBC0DB"/>
    <w:rsid w:val="7AC7B236"/>
    <w:rsid w:val="7AE0104A"/>
    <w:rsid w:val="7AE0EFEF"/>
    <w:rsid w:val="7AF93BC9"/>
    <w:rsid w:val="7B2E086C"/>
    <w:rsid w:val="7B47D1DE"/>
    <w:rsid w:val="7B9B6591"/>
    <w:rsid w:val="7BF498A6"/>
    <w:rsid w:val="7C071150"/>
    <w:rsid w:val="7C55D238"/>
    <w:rsid w:val="7CE3A23F"/>
    <w:rsid w:val="7CE8FFB6"/>
    <w:rsid w:val="7D10EF38"/>
    <w:rsid w:val="7DB2311A"/>
    <w:rsid w:val="7E549274"/>
    <w:rsid w:val="7EE598BF"/>
    <w:rsid w:val="7F283462"/>
    <w:rsid w:val="7F82A0B5"/>
    <w:rsid w:val="7FFB9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9BD92"/>
  <w15:chartTrackingRefBased/>
  <w15:docId w15:val="{A1B5B8E8-4860-4A6A-A0BA-1D9EC1C5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pPr>
      <w:keepNext/>
      <w:spacing w:line="360" w:lineRule="auto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framePr w:hSpace="141" w:wrap="around" w:vAnchor="page" w:hAnchor="margin" w:y="4865"/>
      <w:jc w:val="center"/>
      <w:outlineLvl w:val="3"/>
    </w:pPr>
    <w:rPr>
      <w:b/>
      <w:sz w:val="18"/>
      <w:szCs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framePr w:hSpace="141" w:wrap="around" w:vAnchor="page" w:hAnchor="margin" w:x="108" w:y="11165"/>
      <w:jc w:val="center"/>
      <w:outlineLvl w:val="5"/>
    </w:pPr>
    <w:rPr>
      <w:rFonts w:cs="Arial"/>
      <w:b/>
      <w:sz w:val="14"/>
      <w:szCs w:val="1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  <w:szCs w:val="22"/>
    </w:rPr>
  </w:style>
  <w:style w:type="paragraph" w:styleId="Ttulo8">
    <w:name w:val="heading 8"/>
    <w:basedOn w:val="Normal"/>
    <w:next w:val="Normal"/>
    <w:qFormat/>
    <w:pPr>
      <w:keepNext/>
      <w:framePr w:hSpace="141" w:wrap="around" w:vAnchor="page" w:hAnchor="margin" w:y="7925"/>
      <w:jc w:val="center"/>
      <w:outlineLvl w:val="7"/>
    </w:pPr>
    <w:rPr>
      <w:rFonts w:cs="Arial"/>
      <w:b/>
      <w:sz w:val="16"/>
      <w:szCs w:val="18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paragraph" w:styleId="Textoindependiente2">
    <w:name w:val="Body Text 2"/>
    <w:basedOn w:val="Normal"/>
    <w:pPr>
      <w:spacing w:line="360" w:lineRule="auto"/>
      <w:jc w:val="both"/>
    </w:pPr>
    <w:rPr>
      <w:i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Listaconnmeros2">
    <w:name w:val="List Number 2"/>
    <w:basedOn w:val="Listaconnmeros"/>
    <w:next w:val="Normal"/>
    <w:pPr>
      <w:numPr>
        <w:numId w:val="2"/>
      </w:numPr>
    </w:pPr>
    <w:rPr>
      <w:b/>
      <w:sz w:val="24"/>
      <w:lang w:val="es-ES"/>
    </w:rPr>
  </w:style>
  <w:style w:type="paragraph" w:styleId="Listaconnmeros">
    <w:name w:val="List Number"/>
    <w:basedOn w:val="Normal"/>
    <w:pPr>
      <w:numPr>
        <w:numId w:val="1"/>
      </w:numPr>
    </w:pPr>
  </w:style>
  <w:style w:type="paragraph" w:customStyle="1" w:styleId="Epgrafe">
    <w:name w:val="Epígrafe"/>
    <w:basedOn w:val="Normal"/>
    <w:next w:val="Normal"/>
    <w:qFormat/>
    <w:pPr>
      <w:jc w:val="center"/>
    </w:pPr>
    <w:rPr>
      <w:b/>
    </w:rPr>
  </w:style>
  <w:style w:type="paragraph" w:styleId="Textoindependiente3">
    <w:name w:val="Body Text 3"/>
    <w:basedOn w:val="Normal"/>
    <w:pPr>
      <w:spacing w:after="120"/>
    </w:pPr>
    <w:rPr>
      <w:rFonts w:ascii="Times New Roman" w:hAnsi="Times New Roman"/>
      <w:sz w:val="16"/>
      <w:szCs w:val="16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TDC1">
    <w:name w:val="toc 1"/>
    <w:basedOn w:val="Normal"/>
    <w:next w:val="Normal"/>
    <w:autoRedefine/>
    <w:semiHidden/>
    <w:pPr>
      <w:numPr>
        <w:numId w:val="4"/>
      </w:numPr>
      <w:tabs>
        <w:tab w:val="left" w:pos="426"/>
        <w:tab w:val="right" w:leader="dot" w:pos="9396"/>
      </w:tabs>
      <w:overflowPunct w:val="0"/>
      <w:autoSpaceDE w:val="0"/>
      <w:autoSpaceDN w:val="0"/>
      <w:adjustRightInd w:val="0"/>
      <w:jc w:val="both"/>
      <w:textAlignment w:val="baseline"/>
    </w:pPr>
    <w:rPr>
      <w:noProof/>
      <w:sz w:val="24"/>
      <w:szCs w:val="24"/>
      <w:lang w:val="es-ES_tradnl" w:eastAsia="es-ES"/>
    </w:rPr>
  </w:style>
  <w:style w:type="paragraph" w:customStyle="1" w:styleId="BodyText20">
    <w:name w:val="Body Text 20"/>
    <w:basedOn w:val="Normal"/>
    <w:pPr>
      <w:jc w:val="both"/>
    </w:pPr>
    <w:rPr>
      <w:rFonts w:ascii="Times New Roman" w:hAnsi="Times New Roman"/>
      <w:sz w:val="24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pPr>
      <w:numPr>
        <w:numId w:val="3"/>
      </w:numPr>
      <w:jc w:val="both"/>
    </w:pPr>
    <w:rPr>
      <w:szCs w:val="22"/>
    </w:r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2">
    <w:name w:val="toc 2"/>
    <w:basedOn w:val="Normal"/>
    <w:next w:val="Normal"/>
    <w:autoRedefine/>
    <w:semiHidden/>
    <w:pPr>
      <w:ind w:left="220"/>
    </w:p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Sangradetextonormal">
    <w:name w:val="Body Text Indent"/>
    <w:basedOn w:val="Normal"/>
    <w:pPr>
      <w:overflowPunct w:val="0"/>
      <w:autoSpaceDE w:val="0"/>
      <w:autoSpaceDN w:val="0"/>
      <w:adjustRightInd w:val="0"/>
      <w:spacing w:after="120"/>
      <w:ind w:left="283"/>
      <w:jc w:val="both"/>
      <w:textAlignment w:val="baseline"/>
    </w:pPr>
    <w:rPr>
      <w:sz w:val="20"/>
      <w:lang w:val="es-ES_tradnl" w:eastAsia="es-ES"/>
    </w:rPr>
  </w:style>
  <w:style w:type="paragraph" w:styleId="Fecha">
    <w:name w:val="Date"/>
    <w:basedOn w:val="Normal"/>
    <w:next w:val="Normal"/>
  </w:style>
  <w:style w:type="paragraph" w:customStyle="1" w:styleId="CONTENIDO">
    <w:name w:val="CONTENIDO"/>
    <w:next w:val="TDC1"/>
    <w:autoRedefine/>
    <w:pPr>
      <w:spacing w:before="240" w:after="720" w:line="360" w:lineRule="auto"/>
    </w:pPr>
    <w:rPr>
      <w:rFonts w:ascii="RotisSansSerif" w:hAnsi="RotisSansSerif"/>
      <w:caps/>
      <w:sz w:val="24"/>
      <w:lang w:val="es-ES_tradnl" w:eastAsia="es-ES"/>
    </w:rPr>
  </w:style>
  <w:style w:type="character" w:customStyle="1" w:styleId="EncabezadoCar">
    <w:name w:val="Encabezado Car"/>
    <w:link w:val="Encabezado"/>
    <w:rPr>
      <w:rFonts w:ascii="Arial" w:hAnsi="Arial"/>
      <w:sz w:val="22"/>
      <w:lang w:val="es-CO" w:eastAsia="en-US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CO" w:eastAsia="en-US"/>
    </w:rPr>
  </w:style>
  <w:style w:type="character" w:customStyle="1" w:styleId="Ttulo2Car">
    <w:name w:val="Título 2 Car"/>
    <w:link w:val="Ttulo2"/>
    <w:rPr>
      <w:rFonts w:ascii="Arial" w:hAnsi="Arial"/>
      <w:b/>
      <w:sz w:val="22"/>
      <w:lang w:val="es-CO" w:eastAsia="en-U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CarCar3">
    <w:name w:val="Car Car3"/>
    <w:rPr>
      <w:rFonts w:ascii="Arial" w:hAnsi="Arial"/>
      <w:sz w:val="22"/>
      <w:lang w:val="es-CO" w:eastAsia="en-US"/>
    </w:rPr>
  </w:style>
  <w:style w:type="character" w:customStyle="1" w:styleId="PiedepginaCar">
    <w:name w:val="Pie de página Car"/>
    <w:link w:val="Piedepgina"/>
    <w:uiPriority w:val="99"/>
    <w:rsid w:val="003342A1"/>
    <w:rPr>
      <w:rFonts w:ascii="Arial" w:hAnsi="Arial"/>
      <w:sz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6663A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7E0D38"/>
    <w:rPr>
      <w:rFonts w:ascii="Segoe UI Emoji" w:eastAsiaTheme="minorHAnsi" w:hAnsi="Segoe UI Emoji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E0D38"/>
    <w:rPr>
      <w:rFonts w:ascii="Segoe UI Emoji" w:eastAsiaTheme="minorHAnsi" w:hAnsi="Segoe UI Emoji" w:cstheme="minorBidi"/>
      <w:sz w:val="21"/>
      <w:szCs w:val="21"/>
      <w:lang w:val="es-CO" w:eastAsia="en-US"/>
    </w:rPr>
  </w:style>
  <w:style w:type="character" w:customStyle="1" w:styleId="normaltextrun">
    <w:name w:val="normaltextrun"/>
    <w:basedOn w:val="Fuentedeprrafopredeter"/>
    <w:rsid w:val="00ED04A7"/>
  </w:style>
  <w:style w:type="paragraph" w:styleId="Textonotaalfinal">
    <w:name w:val="endnote text"/>
    <w:basedOn w:val="Normal"/>
    <w:link w:val="TextonotaalfinalCar"/>
    <w:rsid w:val="008B672A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8B672A"/>
    <w:rPr>
      <w:rFonts w:ascii="Arial" w:hAnsi="Arial"/>
      <w:lang w:val="es-CO" w:eastAsia="en-US"/>
    </w:rPr>
  </w:style>
  <w:style w:type="character" w:styleId="Refdenotaalfinal">
    <w:name w:val="endnote reference"/>
    <w:basedOn w:val="Fuentedeprrafopredeter"/>
    <w:rsid w:val="008B67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1DFDD"/>
                                    <w:right w:val="none" w:sz="0" w:space="0" w:color="auto"/>
                                  </w:divBdr>
                                  <w:divsChild>
                                    <w:div w:id="108155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~wd09.tm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1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8.5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29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640 537,'1'0,"0"0,0-1,0 1,0-1,0 1,0-1,0 0,0 1,0-1,0 0,0 0,-1 1,1-1,0 0,-1 0,1 0,-1 0,1 0,-1 0,1 0,-1 0,1 0,-1 0,0 0,0-1,1-1,4-36,-4 34,2-26,-1 1,-1-1,-1 0,-2 0,-11-57,12 85,0-1,0 1,0-1,-1 1,0-1,0 1,0 0,0 0,0 0,0 0,-1 0,0 1,1-1,-1 1,0 0,0 0,0 0,-1 0,-3-2,0 2,0-1,0 1,0 1,-1-1,1 1,0 1,-1-1,1 1,-11 1,5 1,0 0,0 0,0 2,0-1,0 1,0 1,1 1,0 0,0 0,-16 13,18-9,0 0,1 1,0 0,1 1,0 0,1 1,0-1,1 1,1 0,-5 17,0 4,2 0,-9 69,16-90,-2 10,0-1,2 1,1 0,0 0,2 0,7 39,-6-57,-1 0,1 0,0 0,0 0,0-1,1 0,-1 1,1-1,0 0,0-1,1 1,-1-1,1 0,0 0,0 0,0 0,0-1,0 0,0 0,1-1,-1 1,11 0,11 2,2-1,-1-2,37-2,-36 0,-13 1,0-2,1 1,-1-2,0 0,0-1,-1-1,30-12,-41 15,0 0,0 0,0 0,0-1,-1 1,1-1,-1 0,1 0,-1 0,0-1,0 1,0-1,-1 1,1-1,-1 0,0 0,0 0,-1 0,1-1,-1 1,1 0,-2-1,1 1,0-1,-1 1,0-1,0 1,0-1,0 1,-1-1,0 1,0-1,-1-4,2 9,0 0,0-1,0 1,0 0,0-1,0 1,0-1,0 1,-1 0,1-1,0 1,0 0,0-1,0 1,0 0,-1-1,1 1,0 0,0-1,-1 1,1 0,0 0,-1-1,1 1,0 0,0 0,-1-1,1 1,0 0,-1 0,1 0,-1 0,1 0,0 0,-1-1,-7 14,-1 22,7-25,1 0,0 0,0 1,1-1,1 0,0 0,0 0,1 0,0 0,6 18,-5-22,0-1,1 1,0-1,0 0,0 0,0 0,1 0,0-1,0 0,0 0,0 0,0-1,1 1,0-1,0-1,0 1,0-1,8 2,17 4,1-1,0-1,56 1,100-8,-166 0,1-1,0 0,0-2,-1-1,0-1,0 0,27-13,-38 13,1 0,-1-1,0 0,-1-1,1 0,-1-1,-1 0,0 0,0-1,-1 0,0-1,-1 0,0 0,5-12,-11 21,1-4,1 1,-1 0,1-1,1 1,-1 0,8-8,-10 12,0 1,1-1,-1 0,0 0,1 0,-1 1,1-1,-1 1,1-1,-1 1,1 0,-1 0,1-1,0 1,-1 0,1 0,-1 1,1-1,-1 0,1 0,0 1,-1-1,0 1,1-1,-1 1,1 0,-1 0,0-1,1 1,0 1,48 30,-22-13,46 22,-62-35,1-1,0-1,0 0,0 0,0-2,1 0,16 1,2-3,1-2,-1-1,0-2,0-1,0-1,43-17,183-86,-183 75,-70 33,1-1,-1 0,1 0,-1 0,0 0,0-1,0 0,-1 0,1 0,-1-1,0 1,0-1,-1 0,1 0,-1 0,0-1,0 1,-1-1,3-9,-4 8,0-1,0 0,-1 1,-1-1,1 0,-1 0,0 1,-1-1,0 1,0-1,0 1,-1 0,0 0,-1 0,-5-9,-6-6,0 1,-2 1,0 0,-1 1,-1 1,-1 1,0 0,-1 2,-1 0,-1 1,0 2,-37-16,-13 1,0 2,-2 3,-78-11,-11 7,-242-9,-168 30,455 6,2-1,-239 10,349-9,-10 0,1 1,-1 0,0 1,-25 9,39-11,0 0,1 0,-1 0,0 1,1-1,-1 1,1-1,0 1,-1 0,1 0,0 0,0 0,0 1,0-1,1 0,-1 1,1-1,-1 1,1 0,0 0,0-1,0 1,0 0,0 0,1 0,0 0,-1 0,1 0,0 0,0-1,1 1,0 4,-1 2,1-1,1 1,0-1,0 1,0-1,1 0,0 0,1 0,0 0,0-1,1 1,0-1,0 0,0-1,1 1,0-1,1 0,-1-1,1 1,0-1,1 0,11 5,20 8,1-1,1-2,1-2,57 10,185 17,-280-39,766 50,0-44,-698-7,6 1,138-16,-198 11,-21 0,-30 0,-541-6,364 12,-618-1,796-1,6-1,0 2,0 0,-43 9,67-10,-1 0,1 1,0-1,0 1,0-1,0 1,0 0,0 0,0 0,0 0,1 0,-1 0,0 1,1-1,-1 1,0-1,1 1,0-1,-1 1,-1 3,3-4,0 1,0-1,0 1,0 0,0-1,0 1,0-1,1 1,-1 0,1-1,-1 1,1-1,-1 1,1-1,0 1,0-1,0 0,0 1,0-1,2 2,6 6,0 0,1-1,0 0,1-1,21 12,24 7,2-2,1-3,1-2,1-3,69 9,316 21,272-27,-604-24,0-5,-2-4,1-6,139-43,-239 59,65-26,-73 28,-1 0,1-1,0 0,-1 0,0 0,0-1,0 1,0-1,0 0,-1 0,1 0,2-7,-5 10,0 0,-1 0,1-1,-1 1,0 0,1-1,-1 1,0-1,0 1,0 0,0-1,0 1,0 0,-1-1,1 1,0-1,-1 1,1 0,-1 0,1-1,-1 1,1 0,-1 0,0-1,0 1,0 0,0 0,0 0,0 0,0 0,0 1,-1-2,-21-15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4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0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33.5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C306BF14127F45BF35A3B11B20B628" ma:contentTypeVersion="9" ma:contentTypeDescription="Crear nuevo documento." ma:contentTypeScope="" ma:versionID="3a8e428e350007145c250bc68fe682fd">
  <xsd:schema xmlns:xsd="http://www.w3.org/2001/XMLSchema" xmlns:xs="http://www.w3.org/2001/XMLSchema" xmlns:p="http://schemas.microsoft.com/office/2006/metadata/properties" xmlns:ns2="29f61a07-fa9b-4610-a4e0-6a518a5ecb06" targetNamespace="http://schemas.microsoft.com/office/2006/metadata/properties" ma:root="true" ma:fieldsID="b4c2d8379065e57849a47f05ac7c18a1" ns2:_="">
    <xsd:import namespace="29f61a07-fa9b-4610-a4e0-6a518a5ec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1a07-fa9b-4610-a4e0-6a518a5ec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2D295-29F8-4943-B74D-FD8EF8287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1AD248-2C98-4EE3-81F3-2350E94AC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61a07-fa9b-4610-a4e0-6a518a5ec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FA1D72-D281-4D40-B719-4F100765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Compaq Computer Corporation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Uso Interno</dc:creator>
  <cp:keywords/>
  <cp:lastModifiedBy>Camilo Avellaneda</cp:lastModifiedBy>
  <cp:revision>2</cp:revision>
  <cp:lastPrinted>2021-01-13T12:11:00Z</cp:lastPrinted>
  <dcterms:created xsi:type="dcterms:W3CDTF">2021-04-22T12:54:00Z</dcterms:created>
  <dcterms:modified xsi:type="dcterms:W3CDTF">2021-04-22T12:54:00Z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198686</vt:i4>
  </property>
</Properties>
</file>